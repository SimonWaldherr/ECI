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BAA60" w14:textId="77777777" w:rsidR="00EC32E5" w:rsidRPr="00EC32E5" w:rsidRDefault="00F465A8" w:rsidP="00EC32E5">
      <w:pPr>
        <w:jc w:val="center"/>
        <w:rPr>
          <w:b/>
          <w:color w:val="0D0D0D" w:themeColor="text1" w:themeTint="F2"/>
          <w:lang w:eastAsia="ja-JP"/>
        </w:rPr>
      </w:pPr>
      <w:r w:rsidRPr="002B0702">
        <w:rPr>
          <w:rFonts w:hint="eastAsia"/>
          <w:b/>
          <w:vanish/>
          <w:color w:val="0D0D0D" w:themeColor="text1" w:themeTint="F2"/>
          <w:lang w:eastAsia="ja-JP"/>
        </w:rPr>
        <w:t>&lt;MKSID-5088</w:t>
      </w:r>
      <w:r w:rsidR="00EE0329" w:rsidRPr="002B0702">
        <w:rPr>
          <w:rFonts w:hint="eastAsia"/>
          <w:b/>
          <w:vanish/>
          <w:color w:val="0D0D0D" w:themeColor="text1" w:themeTint="F2"/>
          <w:lang w:eastAsia="ja-JP"/>
        </w:rPr>
        <w:t>&gt;</w:t>
      </w:r>
    </w:p>
    <w:p w14:paraId="31C416B1" w14:textId="77777777" w:rsidR="002378E9" w:rsidRDefault="002378E9" w:rsidP="002378E9">
      <w:pPr>
        <w:pStyle w:val="MKSHeading1"/>
        <w:jc w:val="center"/>
      </w:pPr>
    </w:p>
    <w:p w14:paraId="4AA75AC5" w14:textId="77777777" w:rsidR="002378E9" w:rsidRDefault="002378E9" w:rsidP="002378E9">
      <w:pPr>
        <w:pStyle w:val="MKSHeading1"/>
        <w:jc w:val="center"/>
      </w:pPr>
    </w:p>
    <w:p w14:paraId="11520293" w14:textId="77777777" w:rsidR="002378E9" w:rsidRDefault="002378E9" w:rsidP="002378E9">
      <w:pPr>
        <w:pStyle w:val="MKSHeading1"/>
        <w:jc w:val="center"/>
      </w:pPr>
    </w:p>
    <w:p w14:paraId="12396E10" w14:textId="77777777" w:rsidR="002378E9" w:rsidRDefault="002378E9" w:rsidP="002378E9">
      <w:pPr>
        <w:pStyle w:val="MKSHeading1"/>
        <w:jc w:val="center"/>
      </w:pPr>
    </w:p>
    <w:p w14:paraId="4040192E" w14:textId="77777777" w:rsidR="002378E9" w:rsidRDefault="002378E9" w:rsidP="002378E9">
      <w:pPr>
        <w:pStyle w:val="MKSHeading1"/>
        <w:jc w:val="center"/>
      </w:pPr>
    </w:p>
    <w:p w14:paraId="7612CA7B" w14:textId="77777777" w:rsidR="002378E9" w:rsidRDefault="002378E9" w:rsidP="002378E9">
      <w:pPr>
        <w:pStyle w:val="MKSHeading1"/>
        <w:jc w:val="center"/>
      </w:pPr>
    </w:p>
    <w:p w14:paraId="49EEC98B" w14:textId="77777777" w:rsidR="002378E9" w:rsidRDefault="00362541" w:rsidP="002378E9">
      <w:pPr>
        <w:pStyle w:val="MKSHeading1"/>
        <w:jc w:val="center"/>
      </w:pPr>
      <w:r>
        <w:rPr>
          <w:noProof/>
          <w:color w:val="808080"/>
        </w:rPr>
        <w:drawing>
          <wp:anchor distT="0" distB="0" distL="114300" distR="114300" simplePos="0" relativeHeight="251655168" behindDoc="0" locked="0" layoutInCell="1" allowOverlap="1" wp14:anchorId="594C85B6" wp14:editId="18A5042A">
            <wp:simplePos x="0" y="0"/>
            <wp:positionH relativeFrom="column">
              <wp:posOffset>1615440</wp:posOffset>
            </wp:positionH>
            <wp:positionV relativeFrom="paragraph">
              <wp:posOffset>53340</wp:posOffset>
            </wp:positionV>
            <wp:extent cx="3627120" cy="26638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DarkBlue2 _C100_M40_Y0_B15.png"/>
                    <pic:cNvPicPr/>
                  </pic:nvPicPr>
                  <pic:blipFill>
                    <a:blip r:embed="rId8">
                      <a:extLst>
                        <a:ext uri="{28A0092B-C50C-407E-A947-70E740481C1C}">
                          <a14:useLocalDpi xmlns:a14="http://schemas.microsoft.com/office/drawing/2010/main" val="0"/>
                        </a:ext>
                      </a:extLst>
                    </a:blip>
                    <a:stretch>
                      <a:fillRect/>
                    </a:stretch>
                  </pic:blipFill>
                  <pic:spPr>
                    <a:xfrm>
                      <a:off x="0" y="0"/>
                      <a:ext cx="3627120" cy="2663825"/>
                    </a:xfrm>
                    <a:prstGeom prst="rect">
                      <a:avLst/>
                    </a:prstGeom>
                  </pic:spPr>
                </pic:pic>
              </a:graphicData>
            </a:graphic>
            <wp14:sizeRelH relativeFrom="margin">
              <wp14:pctWidth>0</wp14:pctWidth>
            </wp14:sizeRelH>
            <wp14:sizeRelV relativeFrom="margin">
              <wp14:pctHeight>0</wp14:pctHeight>
            </wp14:sizeRelV>
          </wp:anchor>
        </w:drawing>
      </w:r>
    </w:p>
    <w:p w14:paraId="68B6B2E2" w14:textId="77777777" w:rsidR="002378E9" w:rsidRDefault="002378E9" w:rsidP="002378E9">
      <w:pPr>
        <w:pStyle w:val="MKSHeading1"/>
        <w:jc w:val="center"/>
      </w:pPr>
    </w:p>
    <w:p w14:paraId="43F97CB1" w14:textId="77777777" w:rsidR="002378E9" w:rsidRDefault="002378E9" w:rsidP="002378E9">
      <w:pPr>
        <w:pStyle w:val="MKSHeading1"/>
        <w:jc w:val="center"/>
      </w:pPr>
    </w:p>
    <w:p w14:paraId="55315E0D" w14:textId="77777777" w:rsidR="002378E9" w:rsidRDefault="002378E9" w:rsidP="002378E9">
      <w:pPr>
        <w:pStyle w:val="MKSHeading1"/>
        <w:jc w:val="center"/>
      </w:pPr>
    </w:p>
    <w:p w14:paraId="61F20B10" w14:textId="77777777" w:rsidR="002378E9" w:rsidRDefault="002378E9" w:rsidP="002378E9">
      <w:pPr>
        <w:pStyle w:val="MKSHeading1"/>
        <w:jc w:val="center"/>
      </w:pPr>
    </w:p>
    <w:p w14:paraId="1D9F45B2" w14:textId="77777777" w:rsidR="002378E9" w:rsidRDefault="002378E9" w:rsidP="002378E9">
      <w:pPr>
        <w:pStyle w:val="MKSHeading1"/>
        <w:jc w:val="center"/>
      </w:pPr>
    </w:p>
    <w:p w14:paraId="02419230" w14:textId="77777777" w:rsidR="002378E9" w:rsidRDefault="002378E9" w:rsidP="002378E9">
      <w:pPr>
        <w:pStyle w:val="MKSHeading1"/>
        <w:jc w:val="center"/>
      </w:pPr>
    </w:p>
    <w:p w14:paraId="2891EAB8" w14:textId="77777777" w:rsidR="002378E9" w:rsidRDefault="002378E9" w:rsidP="002378E9">
      <w:pPr>
        <w:pStyle w:val="MKSHeading1"/>
        <w:jc w:val="center"/>
      </w:pPr>
    </w:p>
    <w:p w14:paraId="00E65FEE" w14:textId="77777777" w:rsidR="00362541" w:rsidRDefault="00362541" w:rsidP="002378E9">
      <w:pPr>
        <w:pStyle w:val="MKSHeading1"/>
        <w:jc w:val="center"/>
      </w:pPr>
    </w:p>
    <w:p w14:paraId="20FAD1BA" w14:textId="77777777" w:rsidR="00362541" w:rsidRDefault="00362541" w:rsidP="002378E9">
      <w:pPr>
        <w:pStyle w:val="MKSHeading1"/>
        <w:jc w:val="center"/>
      </w:pPr>
    </w:p>
    <w:p w14:paraId="514CA31D" w14:textId="2E17A469" w:rsidR="002378E9" w:rsidRDefault="002378E9" w:rsidP="002378E9">
      <w:pPr>
        <w:pStyle w:val="MKSHeading1"/>
        <w:jc w:val="center"/>
      </w:pPr>
      <w:r>
        <w:t xml:space="preserve">core </w:t>
      </w:r>
      <w:r w:rsidR="000305F9">
        <w:t xml:space="preserve">Flight System (cFS) </w:t>
      </w:r>
      <w:r w:rsidR="009C018D">
        <w:t>Simulink Interface Layer</w:t>
      </w:r>
      <w:r w:rsidR="000305F9">
        <w:t xml:space="preserve"> </w:t>
      </w:r>
      <w:r w:rsidR="000E03B8">
        <w:t>(</w:t>
      </w:r>
      <w:r w:rsidR="00926C51">
        <w:t>SIL</w:t>
      </w:r>
      <w:r w:rsidR="000E03B8">
        <w:t>)</w:t>
      </w:r>
    </w:p>
    <w:p w14:paraId="041A6D03" w14:textId="77777777" w:rsidR="002378E9" w:rsidRDefault="002378E9" w:rsidP="002378E9">
      <w:pPr>
        <w:pStyle w:val="MKSHeading1"/>
        <w:jc w:val="center"/>
      </w:pPr>
      <w:r>
        <w:t>Requirements Document</w:t>
      </w:r>
    </w:p>
    <w:p w14:paraId="04D4C33E" w14:textId="77777777" w:rsidR="002378E9" w:rsidRDefault="002378E9" w:rsidP="002378E9">
      <w:pPr>
        <w:pStyle w:val="MKSHeading1"/>
        <w:jc w:val="center"/>
        <w:rPr>
          <w:sz w:val="24"/>
        </w:rPr>
      </w:pPr>
      <w:r>
        <w:rPr>
          <w:sz w:val="24"/>
        </w:rPr>
        <w:t xml:space="preserve">Version </w:t>
      </w:r>
      <w:r w:rsidR="000E03B8">
        <w:rPr>
          <w:sz w:val="24"/>
        </w:rPr>
        <w:t>X</w:t>
      </w:r>
      <w:r w:rsidR="00580C6D">
        <w:rPr>
          <w:sz w:val="24"/>
        </w:rPr>
        <w:t>.</w:t>
      </w:r>
      <w:r w:rsidR="000E03B8">
        <w:rPr>
          <w:sz w:val="24"/>
        </w:rPr>
        <w:t>X</w:t>
      </w:r>
    </w:p>
    <w:p w14:paraId="7152C902" w14:textId="77777777" w:rsidR="00B15FA2" w:rsidRPr="00B15FA2" w:rsidRDefault="00B15FA2" w:rsidP="00B15FA2"/>
    <w:p w14:paraId="0FF6475E" w14:textId="77777777" w:rsidR="00EC32E5" w:rsidRPr="00362541" w:rsidRDefault="000E03B8" w:rsidP="00362541">
      <w:pPr>
        <w:jc w:val="center"/>
        <w:rPr>
          <w:rFonts w:asciiTheme="majorHAnsi" w:hAnsiTheme="majorHAnsi"/>
          <w:b/>
          <w:color w:val="808080"/>
          <w:lang w:eastAsia="ja-JP"/>
        </w:rPr>
      </w:pPr>
      <w:r>
        <w:rPr>
          <w:rFonts w:asciiTheme="majorHAnsi" w:hAnsiTheme="majorHAnsi"/>
          <w:b/>
          <w:color w:val="4F81BD"/>
          <w:lang w:eastAsia="ja-JP"/>
        </w:rPr>
        <w:t>March 1</w:t>
      </w:r>
      <w:r w:rsidR="002948AB">
        <w:rPr>
          <w:rFonts w:asciiTheme="majorHAnsi" w:hAnsiTheme="majorHAnsi"/>
          <w:b/>
          <w:color w:val="4F81BD"/>
          <w:lang w:eastAsia="ja-JP"/>
        </w:rPr>
        <w:t>, 201</w:t>
      </w:r>
      <w:r>
        <w:rPr>
          <w:rFonts w:asciiTheme="majorHAnsi" w:hAnsiTheme="majorHAnsi"/>
          <w:b/>
          <w:color w:val="4F81BD"/>
          <w:lang w:eastAsia="ja-JP"/>
        </w:rPr>
        <w:t>8</w:t>
      </w:r>
      <w:r w:rsidR="00EC32E5">
        <w:rPr>
          <w:color w:val="808080"/>
        </w:rPr>
        <w:br w:type="page"/>
      </w:r>
    </w:p>
    <w:p w14:paraId="761C9B84" w14:textId="77777777" w:rsidR="00EE0329" w:rsidRPr="00DE4AAD" w:rsidRDefault="00EE0329" w:rsidP="00C32EBC">
      <w:pPr>
        <w:rPr>
          <w:vanish/>
          <w:lang w:eastAsia="ja-JP"/>
        </w:rPr>
      </w:pPr>
      <w:r w:rsidRPr="00DE4AAD">
        <w:rPr>
          <w:rFonts w:hint="eastAsia"/>
          <w:vanish/>
          <w:lang w:eastAsia="ja-JP"/>
        </w:rPr>
        <w:lastRenderedPageBreak/>
        <w:t>&lt;MKSID-5091&gt;</w:t>
      </w:r>
    </w:p>
    <w:p w14:paraId="428703E6" w14:textId="77777777" w:rsidR="00B15FA2" w:rsidRPr="007B671E" w:rsidRDefault="003C4C05" w:rsidP="007B671E">
      <w:pPr>
        <w:pStyle w:val="MKSHeading1"/>
      </w:pPr>
      <w:r>
        <w:br/>
      </w:r>
      <w:r w:rsidRPr="007B671E">
        <w:t>1.0       Introduction</w:t>
      </w:r>
    </w:p>
    <w:p w14:paraId="50AD6C97" w14:textId="77777777" w:rsidR="00683604" w:rsidRDefault="003C4C05">
      <w:pPr>
        <w:pStyle w:val="MKSHeading3"/>
      </w:pPr>
      <w:r>
        <w:br/>
        <w:t>1.1        Document Purpose</w:t>
      </w:r>
    </w:p>
    <w:p w14:paraId="5A77022A" w14:textId="77777777" w:rsidR="00557BD5" w:rsidRDefault="003C4C05" w:rsidP="000305F9">
      <w:r>
        <w:br/>
      </w:r>
      <w:r w:rsidR="002948AB">
        <w:t>The c</w:t>
      </w:r>
      <w:r w:rsidR="000305F9" w:rsidRPr="000305F9">
        <w:t>ore Flight Soft</w:t>
      </w:r>
      <w:r w:rsidR="000305F9">
        <w:t>ware System (</w:t>
      </w:r>
      <w:r w:rsidR="00D8229A">
        <w:t>cFS</w:t>
      </w:r>
      <w:r w:rsidR="000305F9">
        <w:t xml:space="preserve">) </w:t>
      </w:r>
      <w:r w:rsidR="00A65B7A">
        <w:t xml:space="preserve">Simulink Interface Layer </w:t>
      </w:r>
      <w:r w:rsidR="000305F9">
        <w:t>(</w:t>
      </w:r>
      <w:r w:rsidR="00926C51">
        <w:t>SIL</w:t>
      </w:r>
      <w:r w:rsidR="000305F9" w:rsidRPr="000305F9">
        <w:t xml:space="preserve">) </w:t>
      </w:r>
      <w:r w:rsidR="002E2B9E">
        <w:t xml:space="preserve">has </w:t>
      </w:r>
      <w:r w:rsidR="000305F9" w:rsidRPr="000305F9">
        <w:t>be</w:t>
      </w:r>
      <w:r w:rsidR="002E2B9E">
        <w:t>en</w:t>
      </w:r>
      <w:r w:rsidR="000305F9" w:rsidRPr="000305F9">
        <w:t xml:space="preserve"> developed by</w:t>
      </w:r>
    </w:p>
    <w:p w14:paraId="18455B17" w14:textId="77777777" w:rsidR="00557BD5" w:rsidRDefault="000305F9" w:rsidP="00557BD5">
      <w:pPr>
        <w:pStyle w:val="ListParagraph"/>
        <w:numPr>
          <w:ilvl w:val="0"/>
          <w:numId w:val="34"/>
        </w:numPr>
      </w:pPr>
      <w:r w:rsidRPr="000305F9">
        <w:t>the Flight Software Branch (FSB) of the Software Engineering Division (SED)</w:t>
      </w:r>
      <w:r w:rsidR="002E2B9E">
        <w:t xml:space="preserve"> at NASA’s Goddard Space Flight Center</w:t>
      </w:r>
      <w:r w:rsidR="000E03B8">
        <w:t xml:space="preserve">, </w:t>
      </w:r>
    </w:p>
    <w:p w14:paraId="624E9245" w14:textId="77777777" w:rsidR="00557BD5" w:rsidRDefault="000E03B8" w:rsidP="00557BD5">
      <w:pPr>
        <w:pStyle w:val="ListParagraph"/>
        <w:numPr>
          <w:ilvl w:val="0"/>
          <w:numId w:val="34"/>
        </w:numPr>
      </w:pPr>
      <w:r>
        <w:t xml:space="preserve">the Attitude Control Systems (ACS) Engineering Branch of the Mission Engineering and Systems Analysis (MESA) Division at NASA’s Goddard Space Flight Center, </w:t>
      </w:r>
    </w:p>
    <w:p w14:paraId="3E618A28" w14:textId="77777777" w:rsidR="00557BD5" w:rsidRDefault="000E03B8" w:rsidP="00557BD5">
      <w:pPr>
        <w:pStyle w:val="ListParagraph"/>
        <w:numPr>
          <w:ilvl w:val="0"/>
          <w:numId w:val="34"/>
        </w:numPr>
      </w:pPr>
      <w:commentRangeStart w:id="0"/>
      <w:r w:rsidRPr="000E03B8">
        <w:t xml:space="preserve">NASA’s Ames Research Center, </w:t>
      </w:r>
    </w:p>
    <w:p w14:paraId="75063BFD" w14:textId="77777777" w:rsidR="00557BD5" w:rsidRDefault="000E03B8" w:rsidP="00557BD5">
      <w:pPr>
        <w:pStyle w:val="ListParagraph"/>
        <w:numPr>
          <w:ilvl w:val="0"/>
          <w:numId w:val="34"/>
        </w:numPr>
      </w:pPr>
      <w:r w:rsidRPr="000E03B8">
        <w:t>and Mathworks</w:t>
      </w:r>
      <w:commentRangeEnd w:id="0"/>
      <w:r>
        <w:rPr>
          <w:rStyle w:val="CommentReference"/>
        </w:rPr>
        <w:commentReference w:id="0"/>
      </w:r>
      <w:r w:rsidR="000305F9" w:rsidRPr="000305F9">
        <w:t xml:space="preserve">.  </w:t>
      </w:r>
    </w:p>
    <w:p w14:paraId="282BB51F" w14:textId="3290B897" w:rsidR="000305F9" w:rsidRDefault="000305F9" w:rsidP="00557BD5">
      <w:r w:rsidRPr="000305F9">
        <w:t xml:space="preserve">The purpose of this requirements specification is to define the requirements to be satisfied by the </w:t>
      </w:r>
      <w:r w:rsidR="000E03B8">
        <w:t xml:space="preserve">cFS </w:t>
      </w:r>
      <w:r w:rsidR="00A65B7A">
        <w:t>Simulink Interface Layer</w:t>
      </w:r>
      <w:r w:rsidR="002E2B9E">
        <w:t xml:space="preserve">.  This application has been </w:t>
      </w:r>
      <w:r w:rsidRPr="000305F9">
        <w:t>developed for re-use.  For this reason, several nomenclatures are used in this document to identify configurations for a mission.</w:t>
      </w:r>
    </w:p>
    <w:p w14:paraId="2FD03F0E" w14:textId="77777777" w:rsidR="00683604" w:rsidRDefault="000305F9" w:rsidP="000305F9">
      <w:r w:rsidRPr="000305F9">
        <w:br/>
        <w:t xml:space="preserve">The </w:t>
      </w:r>
      <w:r w:rsidR="00D8229A">
        <w:t>cFS</w:t>
      </w:r>
      <w:r w:rsidRPr="000305F9">
        <w:t xml:space="preserve"> is specified as a multi-platform product. Mission-specific features and customization requirements which are applicable for all platforms are tagged with &lt;MISSION_DEFINED&gt;.  Platform-specific features and customizations requirements are tagged with either “&lt;PLATFORM_DEFINED&gt;” or “&lt;OPTIONAL&gt;.”  Additional nomenclature is used along with the tag to specify a </w:t>
      </w:r>
      <w:r w:rsidR="00D8229A">
        <w:t>cFS</w:t>
      </w:r>
      <w:r w:rsidRPr="000305F9">
        <w:t xml:space="preserve"> default value for the platform-specific feature: “&lt;PLATFORM_DEFINED, Default_Value&gt;”.  Reference platforms (single processor and multi-processor architectures) are defined to supply the default </w:t>
      </w:r>
      <w:r w:rsidR="00D8229A">
        <w:t>cFS</w:t>
      </w:r>
      <w:r w:rsidRPr="000305F9">
        <w:t xml:space="preserve"> application configuration.  These configurations define the “maximum” </w:t>
      </w:r>
      <w:r w:rsidR="00D8229A">
        <w:t>cFS</w:t>
      </w:r>
      <w:r w:rsidRPr="000305F9">
        <w:t xml:space="preserve"> Application deployments such that any refined deployment is a subset of a reference platform.</w:t>
      </w:r>
      <w:r w:rsidR="001D53CA">
        <w:t> </w:t>
      </w:r>
    </w:p>
    <w:p w14:paraId="630FB8ED" w14:textId="77777777" w:rsidR="00683604" w:rsidRDefault="003C4C05">
      <w:pPr>
        <w:pStyle w:val="MKSHeading3"/>
      </w:pPr>
      <w:r>
        <w:br/>
        <w:t>1.2        Document Scope</w:t>
      </w:r>
    </w:p>
    <w:p w14:paraId="6D3648D1" w14:textId="77777777" w:rsidR="00683604" w:rsidRDefault="003C4C05">
      <w:r>
        <w:br/>
      </w:r>
      <w:r w:rsidR="000305F9" w:rsidRPr="000305F9">
        <w:t xml:space="preserve">The scope of this document is limited to the specification of requirements for </w:t>
      </w:r>
      <w:r w:rsidR="00304CCF">
        <w:t>the cFS Simulink Wrapper</w:t>
      </w:r>
      <w:r w:rsidR="000305F9" w:rsidRPr="000305F9">
        <w:t xml:space="preserve"> Software.  These include functional, performance, qualification, and design requirements.</w:t>
      </w:r>
    </w:p>
    <w:p w14:paraId="56946945" w14:textId="77777777" w:rsidR="00683604" w:rsidRDefault="003C4C05">
      <w:pPr>
        <w:pStyle w:val="MKSHeading3"/>
      </w:pPr>
      <w:r>
        <w:br/>
        <w:t>1.3        Document Organization</w:t>
      </w:r>
    </w:p>
    <w:p w14:paraId="169752E9" w14:textId="77777777" w:rsidR="000305F9" w:rsidRDefault="003C4C05" w:rsidP="000305F9">
      <w:r>
        <w:br/>
      </w:r>
      <w:r w:rsidR="000305F9" w:rsidRPr="000305F9">
        <w:t>This document is organized into three additional sections and several appendices.</w:t>
      </w:r>
    </w:p>
    <w:p w14:paraId="46547C20" w14:textId="77777777" w:rsidR="000305F9" w:rsidRDefault="000305F9" w:rsidP="000305F9">
      <w:r w:rsidRPr="000305F9">
        <w:br/>
        <w:t xml:space="preserve">Section 2 gives the </w:t>
      </w:r>
      <w:r w:rsidR="00304CCF">
        <w:t>Simulink Wrapper</w:t>
      </w:r>
      <w:r w:rsidRPr="000305F9">
        <w:t xml:space="preserve"> context.</w:t>
      </w:r>
    </w:p>
    <w:p w14:paraId="322ABC68" w14:textId="77777777" w:rsidR="000305F9" w:rsidRDefault="000305F9" w:rsidP="000305F9">
      <w:r w:rsidRPr="000305F9">
        <w:br/>
        <w:t xml:space="preserve">Section 3 documents </w:t>
      </w:r>
      <w:r w:rsidR="00304CCF">
        <w:t>the Simulink Wrapper</w:t>
      </w:r>
      <w:r w:rsidRPr="000305F9">
        <w:t> system design decisions and constraints.</w:t>
      </w:r>
    </w:p>
    <w:p w14:paraId="2C8AA106" w14:textId="77777777" w:rsidR="00D60155" w:rsidRDefault="000305F9" w:rsidP="000305F9">
      <w:r w:rsidRPr="000305F9">
        <w:br/>
        <w:t xml:space="preserve">Section 4 contains the </w:t>
      </w:r>
      <w:r w:rsidR="00304CCF">
        <w:t>Simulink Wrapper</w:t>
      </w:r>
      <w:r w:rsidR="00304CCF" w:rsidRPr="000305F9">
        <w:t xml:space="preserve"> </w:t>
      </w:r>
      <w:r w:rsidR="00D60155">
        <w:t>subsystem requirements</w:t>
      </w:r>
    </w:p>
    <w:p w14:paraId="5D502258" w14:textId="77777777" w:rsidR="00D60155" w:rsidRDefault="00D60155" w:rsidP="000305F9"/>
    <w:p w14:paraId="66426887" w14:textId="77777777" w:rsidR="00683604" w:rsidRDefault="00D60155" w:rsidP="000305F9">
      <w:r>
        <w:t xml:space="preserve">Section 5 contains the </w:t>
      </w:r>
      <w:r w:rsidR="00304CCF">
        <w:t>Simulink Wrapper</w:t>
      </w:r>
      <w:r w:rsidR="00304CCF" w:rsidRPr="000305F9">
        <w:t xml:space="preserve"> </w:t>
      </w:r>
      <w:r>
        <w:t xml:space="preserve">detailed </w:t>
      </w:r>
      <w:r w:rsidR="000305F9" w:rsidRPr="000305F9">
        <w:t>functional and performance requirements.</w:t>
      </w:r>
    </w:p>
    <w:p w14:paraId="1CB0E5BA" w14:textId="77777777" w:rsidR="009F2FF3" w:rsidRDefault="009F2FF3" w:rsidP="000305F9"/>
    <w:p w14:paraId="4969CC83" w14:textId="77777777" w:rsidR="009F2FF3" w:rsidRDefault="009F2FF3" w:rsidP="000305F9">
      <w:r w:rsidRPr="009F2FF3">
        <w:t>Appendix A contains a list of abbreviations and acronyms used in this document.</w:t>
      </w:r>
      <w:r>
        <w:t xml:space="preserve"> </w:t>
      </w:r>
    </w:p>
    <w:p w14:paraId="7AD7A36A" w14:textId="77777777" w:rsidR="00B15FA2" w:rsidRDefault="003C4C05">
      <w:pPr>
        <w:pStyle w:val="MKSHeading3"/>
      </w:pPr>
      <w:r>
        <w:br/>
        <w:t>1.4        Relevant Documents</w:t>
      </w:r>
    </w:p>
    <w:p w14:paraId="3DA513F1" w14:textId="77777777" w:rsidR="00683604" w:rsidRDefault="003C4C05" w:rsidP="00E57B73">
      <w:pPr>
        <w:pStyle w:val="MKSHeading4"/>
      </w:pPr>
      <w:r>
        <w:br/>
        <w:t>1.4.1     Parent Documents</w:t>
      </w:r>
    </w:p>
    <w:p w14:paraId="00FAD6E7" w14:textId="77777777" w:rsidR="00683604" w:rsidRDefault="003C4C05" w:rsidP="00347705">
      <w:r>
        <w:br/>
      </w:r>
      <w:r>
        <w:br/>
      </w:r>
      <w:r>
        <w:lastRenderedPageBreak/>
        <w:t> </w:t>
      </w:r>
      <w:r>
        <w:br/>
      </w:r>
      <w:r w:rsidRPr="00E57B73">
        <w:rPr>
          <w:rStyle w:val="MKSHeading4Char"/>
        </w:rPr>
        <w:t>1.4.2     Reference Documents</w:t>
      </w:r>
    </w:p>
    <w:p w14:paraId="1E17A054" w14:textId="77777777" w:rsidR="007A02B2" w:rsidRDefault="007A02B2">
      <w:r w:rsidRPr="007A02B2">
        <w:br/>
        <w:t>cFE Application Developer’s Guide   582-2007-001</w:t>
      </w:r>
    </w:p>
    <w:p w14:paraId="0B6E6AC8" w14:textId="77777777" w:rsidR="007A02B2" w:rsidRDefault="007A02B2"/>
    <w:p w14:paraId="26033597" w14:textId="77777777" w:rsidR="00683604" w:rsidRDefault="007A02B2">
      <w:r w:rsidRPr="007A02B2">
        <w:t>cFE User’s Guide</w:t>
      </w:r>
    </w:p>
    <w:p w14:paraId="642BA327" w14:textId="3056D690" w:rsidR="00683604" w:rsidRDefault="003C4C05" w:rsidP="00B15FA2">
      <w:pPr>
        <w:pStyle w:val="MKSHeading1"/>
      </w:pPr>
      <w:r>
        <w:br/>
        <w:t xml:space="preserve">2.0       </w:t>
      </w:r>
      <w:r w:rsidR="00D16805">
        <w:rPr>
          <w:rStyle w:val="MKSHeading1Char"/>
          <w:b/>
        </w:rPr>
        <w:t>cFS</w:t>
      </w:r>
      <w:r w:rsidRPr="00B15FA2">
        <w:rPr>
          <w:rStyle w:val="MKSHeading1Char"/>
          <w:b/>
        </w:rPr>
        <w:t xml:space="preserve"> </w:t>
      </w:r>
      <w:r w:rsidR="008F7940">
        <w:rPr>
          <w:rStyle w:val="MKSHeading1Char"/>
          <w:b/>
        </w:rPr>
        <w:t>Simulink Interface Layer</w:t>
      </w:r>
      <w:r w:rsidRPr="00B15FA2">
        <w:rPr>
          <w:rStyle w:val="MKSHeading1Char"/>
          <w:b/>
        </w:rPr>
        <w:t xml:space="preserve"> Application Context</w:t>
      </w:r>
    </w:p>
    <w:p w14:paraId="791F07B0" w14:textId="6C355C79" w:rsidR="00304CCF" w:rsidRDefault="003C4C05" w:rsidP="00B15FA2">
      <w:r>
        <w:br/>
      </w:r>
      <w:r w:rsidR="00304CCF">
        <w:t>Matlab/Simulink is a</w:t>
      </w:r>
      <w:r w:rsidR="00210E51">
        <w:t xml:space="preserve">n </w:t>
      </w:r>
      <w:r w:rsidR="00304CCF">
        <w:t>analysis platform which includes simulation capabilities which allow</w:t>
      </w:r>
      <w:r w:rsidR="00210E51">
        <w:t>s</w:t>
      </w:r>
      <w:r w:rsidR="00304CCF">
        <w:t xml:space="preserve"> modeling the behavior of dynamic systems. Simulink is a graphical programming language in which higher level functionality is built by the sequential application </w:t>
      </w:r>
      <w:r w:rsidR="00210E51">
        <w:t xml:space="preserve">of </w:t>
      </w:r>
      <w:r w:rsidR="00304CCF">
        <w:t xml:space="preserve">algorithms (graphically represented by blocks) on data (graphically represented by signals/lines). Simulink also leverages Matlab’s programming language and integrated analysis tools. </w:t>
      </w:r>
    </w:p>
    <w:p w14:paraId="3676DE7A" w14:textId="77777777" w:rsidR="00304CCF" w:rsidRDefault="00304CCF" w:rsidP="00B15FA2"/>
    <w:p w14:paraId="0941CBC2" w14:textId="77777777" w:rsidR="00D227A0" w:rsidRDefault="00304CCF" w:rsidP="00B15FA2">
      <w:r>
        <w:t>Both Matlab and Simulink feature the capability of generating C code from their respective languages. The</w:t>
      </w:r>
      <w:r w:rsidR="00D227A0">
        <w:t xml:space="preserve"> </w:t>
      </w:r>
      <w:r>
        <w:t xml:space="preserve">generation of code from existing analysis models </w:t>
      </w:r>
      <w:r w:rsidR="00D227A0">
        <w:t>allows reuse of those models/algorithms as flight software. The code generated by Matlab/Simulink has documented structure and interfaces which can be used to call that code from external applications.</w:t>
      </w:r>
    </w:p>
    <w:p w14:paraId="3C32985C" w14:textId="77777777" w:rsidR="00304CCF" w:rsidRDefault="00304CCF" w:rsidP="00B15FA2"/>
    <w:p w14:paraId="7C0BD4D0" w14:textId="603B489F" w:rsidR="0029281E" w:rsidRDefault="007A02B2" w:rsidP="00D227A0">
      <w:r w:rsidRPr="007A02B2">
        <w:t xml:space="preserve">In the most basic sense, the </w:t>
      </w:r>
      <w:r w:rsidR="00304CCF">
        <w:t xml:space="preserve">cFS </w:t>
      </w:r>
      <w:r w:rsidR="00C43EE2">
        <w:t xml:space="preserve">Simulink Interface Layer </w:t>
      </w:r>
      <w:r w:rsidR="00304CCF">
        <w:t xml:space="preserve">maps the interfaces generated by the Simulink code generation process </w:t>
      </w:r>
      <w:r w:rsidR="00D227A0">
        <w:t xml:space="preserve">(autocode) </w:t>
      </w:r>
      <w:r w:rsidR="00304CCF">
        <w:t>into cFS APIs</w:t>
      </w:r>
      <w:r w:rsidR="00D227A0">
        <w:t xml:space="preserve"> so that the autocode can be executed in the CFS environment and take advantage of the standard CFS APIs for message passing, table management, fault reporting, event generation, and scheduling. The </w:t>
      </w:r>
      <w:r w:rsidR="00926C51">
        <w:t>SIL</w:t>
      </w:r>
      <w:r w:rsidR="00D227A0">
        <w:t xml:space="preserve"> does this by extending the autocode process to produce an additional header file, containing a definition of the interface to the generated code. </w:t>
      </w:r>
      <w:r w:rsidR="0029281E">
        <w:t xml:space="preserve">Because the interface definition header is generated by the code generation process itself, no manual configuration of the </w:t>
      </w:r>
      <w:r w:rsidR="00926C51">
        <w:t>SIL</w:t>
      </w:r>
      <w:r w:rsidR="0029281E">
        <w:t xml:space="preserve"> is necessary for the software developer/integrator, reducing the chance of errors and speeding development</w:t>
      </w:r>
      <w:r w:rsidR="00210E51">
        <w:t xml:space="preserve"> and code </w:t>
      </w:r>
      <w:r w:rsidR="00557BD5">
        <w:t>iteration</w:t>
      </w:r>
      <w:r w:rsidR="0029281E">
        <w:t>.</w:t>
      </w:r>
    </w:p>
    <w:p w14:paraId="6CF03622" w14:textId="77777777" w:rsidR="0029281E" w:rsidRDefault="0029281E" w:rsidP="00D227A0"/>
    <w:p w14:paraId="565998E2" w14:textId="2EC57039" w:rsidR="00D227A0" w:rsidRDefault="00D227A0" w:rsidP="00D227A0">
      <w:r>
        <w:t xml:space="preserve">The </w:t>
      </w:r>
      <w:r w:rsidR="00926C51">
        <w:t>SIL</w:t>
      </w:r>
      <w:r>
        <w:t xml:space="preserve"> code, when compiled with the autocode and interface header file, forms a cFS application and handles registering the autocode with the appropriate cFS API’s. This includes subscribing to messages which are input to the autocode, initializing messages which are output by the autocode, registering parameter tables with cFS’s table services, subscribing to the cFS scheduler, and registering itself with the cFS HK application.</w:t>
      </w:r>
    </w:p>
    <w:p w14:paraId="464AEA8C" w14:textId="77777777" w:rsidR="00D227A0" w:rsidRDefault="00D227A0" w:rsidP="00D227A0"/>
    <w:p w14:paraId="4314CB89" w14:textId="4F451FEA" w:rsidR="00D227A0" w:rsidRDefault="00D227A0" w:rsidP="00D227A0">
      <w:r>
        <w:t xml:space="preserve">In addition, the </w:t>
      </w:r>
      <w:r w:rsidR="00926C51">
        <w:t>SIL</w:t>
      </w:r>
      <w:r>
        <w:t xml:space="preserve"> contains a library of Simulink blocks which allow accessing additional CFS interfaces if needed. These blocks permit the issuing of cFS event messages, </w:t>
      </w:r>
      <w:r w:rsidR="00A251AA">
        <w:t xml:space="preserve">reporting status flags to the Limit Checker (LC) application, </w:t>
      </w:r>
      <w:r w:rsidR="00210E51">
        <w:t xml:space="preserve">and </w:t>
      </w:r>
      <w:r w:rsidR="00A251AA">
        <w:t xml:space="preserve">retrieving the cFS time from within the </w:t>
      </w:r>
      <w:r w:rsidR="00210E51">
        <w:t>model</w:t>
      </w:r>
      <w:r w:rsidR="00A251AA">
        <w:t>.</w:t>
      </w:r>
    </w:p>
    <w:p w14:paraId="0FD115F9" w14:textId="77777777" w:rsidR="00650021" w:rsidRDefault="00650021" w:rsidP="00D227A0"/>
    <w:p w14:paraId="6344A4B5" w14:textId="6E700CDE" w:rsidR="00650021" w:rsidRDefault="00650021" w:rsidP="00D227A0">
      <w:r>
        <w:t xml:space="preserve">It should also be noted that the code and interface definition header do not necessarily need to be generated by the Simulink code generation process. The </w:t>
      </w:r>
      <w:r w:rsidR="00926C51">
        <w:t>SIL</w:t>
      </w:r>
      <w:r>
        <w:t xml:space="preserve"> is agnostic to the source of the interface definition so long as it complies with the requirements enumerated in this document, which enables the use of the </w:t>
      </w:r>
      <w:r w:rsidR="00926C51">
        <w:t>SIL</w:t>
      </w:r>
      <w:r>
        <w:t xml:space="preserve"> as a tool for integrating existing</w:t>
      </w:r>
      <w:r w:rsidR="00210E51">
        <w:t>/legacy</w:t>
      </w:r>
      <w:r>
        <w:t xml:space="preserve"> code into the cFS architecture.</w:t>
      </w:r>
    </w:p>
    <w:p w14:paraId="5B6F96E2" w14:textId="77777777" w:rsidR="007A02B2" w:rsidRDefault="007A02B2" w:rsidP="007A02B2">
      <w:pPr>
        <w:pStyle w:val="ListParagraph"/>
      </w:pPr>
    </w:p>
    <w:p w14:paraId="62FC41DA" w14:textId="564368B7" w:rsidR="007A02B2" w:rsidRDefault="007A02B2" w:rsidP="00650021">
      <w:pPr>
        <w:pStyle w:val="ListParagraph"/>
        <w:ind w:left="0"/>
      </w:pPr>
      <w:r w:rsidRPr="007A02B2">
        <w:t xml:space="preserve">Figure 1.0 shows the context diagram for the </w:t>
      </w:r>
      <w:r w:rsidR="00D8229A">
        <w:t>cFS</w:t>
      </w:r>
      <w:r w:rsidRPr="007A02B2">
        <w:t xml:space="preserve"> </w:t>
      </w:r>
      <w:r w:rsidR="00650021">
        <w:t>Simulink Wrapper</w:t>
      </w:r>
      <w:r>
        <w:t xml:space="preserve">.  During initialization, </w:t>
      </w:r>
      <w:r w:rsidR="00926C51">
        <w:t>SIL</w:t>
      </w:r>
      <w:r w:rsidRPr="007A02B2">
        <w:t xml:space="preserve"> subscribes to messages from other applications as defined in the </w:t>
      </w:r>
      <w:r w:rsidR="00650021">
        <w:t>autocode</w:t>
      </w:r>
      <w:r w:rsidRPr="007A02B2">
        <w:t xml:space="preserve">. The Scheduler Application (SCH) sends periodic commands to </w:t>
      </w:r>
      <w:r w:rsidR="00926C51">
        <w:t>SIL</w:t>
      </w:r>
      <w:r w:rsidRPr="007A02B2">
        <w:t xml:space="preserve"> as defined in the SCH Schedule Table. Ground commands come from the Command Ingest task (CI). Messages are routed to </w:t>
      </w:r>
      <w:r w:rsidR="00926C51">
        <w:t>SIL</w:t>
      </w:r>
      <w:r w:rsidR="00650021" w:rsidRPr="007A02B2">
        <w:t xml:space="preserve"> </w:t>
      </w:r>
      <w:r w:rsidRPr="007A02B2">
        <w:t xml:space="preserve">by the cFE SB Application. </w:t>
      </w:r>
      <w:r w:rsidR="00926C51">
        <w:t>SIL</w:t>
      </w:r>
      <w:r w:rsidR="00650021" w:rsidRPr="007A02B2">
        <w:t xml:space="preserve"> </w:t>
      </w:r>
      <w:r w:rsidRPr="007A02B2">
        <w:t xml:space="preserve">learns of ground updates to the </w:t>
      </w:r>
      <w:r w:rsidR="00926C51">
        <w:t>SIL</w:t>
      </w:r>
      <w:r w:rsidR="00650021" w:rsidRPr="007A02B2">
        <w:t xml:space="preserve"> </w:t>
      </w:r>
      <w:r w:rsidRPr="007A02B2">
        <w:t xml:space="preserve">tables through the cFE Table Services application.  Messages generated by </w:t>
      </w:r>
      <w:r w:rsidR="00926C51">
        <w:t>SIL</w:t>
      </w:r>
      <w:r w:rsidR="00650021" w:rsidRPr="007A02B2">
        <w:t xml:space="preserve"> </w:t>
      </w:r>
      <w:r w:rsidRPr="007A02B2">
        <w:t>are routed to Housekeeping (HK) and Data Store (DS) (as long as the applications subscribe to them).</w:t>
      </w:r>
      <w:r w:rsidRPr="007A02B2">
        <w:br/>
        <w:t> </w:t>
      </w:r>
      <w:r w:rsidRPr="007A02B2">
        <w:br/>
      </w:r>
      <w:r w:rsidR="00926C51">
        <w:t>SIL</w:t>
      </w:r>
      <w:r w:rsidR="00650021" w:rsidRPr="007A02B2">
        <w:t xml:space="preserve"> </w:t>
      </w:r>
      <w:r w:rsidR="00650021">
        <w:t>optionally generate a</w:t>
      </w:r>
      <w:r w:rsidRPr="007A02B2">
        <w:t xml:space="preserve"> dump-only tables</w:t>
      </w:r>
      <w:r w:rsidR="00650021">
        <w:t xml:space="preserve"> containing the entire state of the autocode.</w:t>
      </w:r>
    </w:p>
    <w:p w14:paraId="02773BAA" w14:textId="77777777" w:rsidR="007A02B2" w:rsidRDefault="007A02B2" w:rsidP="007A02B2">
      <w:pPr>
        <w:pStyle w:val="ListParagraph"/>
      </w:pPr>
    </w:p>
    <w:p w14:paraId="333898B7" w14:textId="77777777" w:rsidR="007A02B2" w:rsidRDefault="007A02B2" w:rsidP="007A02B2">
      <w:pPr>
        <w:pStyle w:val="ListParagraph"/>
      </w:pPr>
    </w:p>
    <w:p w14:paraId="0E3AE78B" w14:textId="28BC29DE" w:rsidR="00450167" w:rsidRDefault="00A251AA" w:rsidP="00210E51">
      <w:pPr>
        <w:pStyle w:val="ListParagraph"/>
        <w:ind w:left="0"/>
      </w:pPr>
      <w:r w:rsidRPr="00A251AA">
        <w:lastRenderedPageBreak/>
        <w:t xml:space="preserve"> </w:t>
      </w:r>
      <w:r w:rsidR="003C4C05">
        <w:br/>
        <w:t>  </w:t>
      </w:r>
      <w:r w:rsidR="00993183">
        <w:rPr>
          <w:noProof/>
        </w:rPr>
        <mc:AlternateContent>
          <mc:Choice Requires="wps">
            <w:drawing>
              <wp:anchor distT="0" distB="0" distL="114300" distR="114300" simplePos="0" relativeHeight="251654655" behindDoc="0" locked="0" layoutInCell="1" allowOverlap="1" wp14:anchorId="702369B9" wp14:editId="217D5977">
                <wp:simplePos x="0" y="0"/>
                <wp:positionH relativeFrom="column">
                  <wp:posOffset>733647</wp:posOffset>
                </wp:positionH>
                <wp:positionV relativeFrom="paragraph">
                  <wp:posOffset>708571</wp:posOffset>
                </wp:positionV>
                <wp:extent cx="3248660" cy="4171921"/>
                <wp:effectExtent l="0" t="0" r="27940" b="19685"/>
                <wp:wrapNone/>
                <wp:docPr id="118" name="Rectangle 118"/>
                <wp:cNvGraphicFramePr/>
                <a:graphic xmlns:a="http://schemas.openxmlformats.org/drawingml/2006/main">
                  <a:graphicData uri="http://schemas.microsoft.com/office/word/2010/wordprocessingShape">
                    <wps:wsp>
                      <wps:cNvSpPr/>
                      <wps:spPr>
                        <a:xfrm>
                          <a:off x="0" y="0"/>
                          <a:ext cx="3248660" cy="4171921"/>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F1DC1A" id="Rectangle 118" o:spid="_x0000_s1026" style="position:absolute;margin-left:57.75pt;margin-top:55.8pt;width:255.8pt;height:328.5pt;z-index:2516546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" fillcolor="#8064a2 [3207]" strokecolor="#243f60 [1604]" strokeweight="2pt"/>
            </w:pict>
          </mc:Fallback>
        </mc:AlternateContent>
      </w:r>
      <w:r w:rsidR="00450167">
        <w:rPr>
          <w:noProof/>
        </w:rPr>
        <mc:AlternateContent>
          <mc:Choice Requires="wps">
            <w:drawing>
              <wp:anchor distT="0" distB="0" distL="114300" distR="114300" simplePos="0" relativeHeight="251665408" behindDoc="0" locked="0" layoutInCell="1" allowOverlap="1" wp14:anchorId="17639D9C" wp14:editId="63A22F81">
                <wp:simplePos x="0" y="0"/>
                <wp:positionH relativeFrom="column">
                  <wp:posOffset>2051685</wp:posOffset>
                </wp:positionH>
                <wp:positionV relativeFrom="paragraph">
                  <wp:posOffset>4609938</wp:posOffset>
                </wp:positionV>
                <wp:extent cx="2286635" cy="291465"/>
                <wp:effectExtent l="0" t="0" r="0" b="0"/>
                <wp:wrapNone/>
                <wp:docPr id="117"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635" cy="291465"/>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326D340E" w14:textId="77777777" w:rsidR="007D1234" w:rsidRPr="00450167" w:rsidRDefault="007D1234" w:rsidP="00450167">
                            <w:pPr>
                              <w:pStyle w:val="NormalWeb"/>
                              <w:spacing w:before="0" w:beforeAutospacing="0" w:after="0" w:afterAutospacing="0"/>
                              <w:jc w:val="center"/>
                              <w:rPr>
                                <w:color w:val="FFFFFF" w:themeColor="background1"/>
                                <w:sz w:val="20"/>
                              </w:rPr>
                            </w:pPr>
                            <w:r>
                              <w:rPr>
                                <w:rFonts w:asciiTheme="minorHAnsi" w:hAnsi="Calibri" w:cstheme="minorBidi"/>
                                <w:b/>
                                <w:bCs/>
                                <w:color w:val="FFFFFF" w:themeColor="background1"/>
                                <w:kern w:val="24"/>
                                <w:sz w:val="28"/>
                                <w:szCs w:val="36"/>
                              </w:rPr>
                              <w:t>SIL</w:t>
                            </w:r>
                            <w:r w:rsidRPr="00450167">
                              <w:rPr>
                                <w:rFonts w:asciiTheme="minorHAnsi" w:hAnsi="Calibri" w:cstheme="minorBidi"/>
                                <w:b/>
                                <w:bCs/>
                                <w:color w:val="FFFFFF" w:themeColor="background1"/>
                                <w:kern w:val="24"/>
                                <w:sz w:val="28"/>
                                <w:szCs w:val="36"/>
                              </w:rPr>
                              <w:t xml:space="preserve"> </w:t>
                            </w:r>
                            <w:r>
                              <w:rPr>
                                <w:rFonts w:asciiTheme="minorHAnsi" w:hAnsi="Calibri" w:cstheme="minorBidi"/>
                                <w:b/>
                                <w:bCs/>
                                <w:color w:val="FFFFFF" w:themeColor="background1"/>
                                <w:kern w:val="24"/>
                                <w:sz w:val="28"/>
                                <w:szCs w:val="36"/>
                              </w:rPr>
                              <w:t>Wrapper Code</w:t>
                            </w:r>
                          </w:p>
                        </w:txbxContent>
                      </wps:txbx>
                      <wps:bodyPr wrap="square">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639D9C" id="_x0000_t202" coordsize="21600,21600" o:spt="202" path="m,l,21600r21600,l21600,xe">
                <v:stroke joinstyle="miter"/>
                <v:path gradientshapeok="t" o:connecttype="rect"/>
              </v:shapetype>
              <v:shape id="TextBox 140" o:spid="_x0000_s1026" type="#_x0000_t202" style="position:absolute;margin-left:161.55pt;margin-top:363pt;width:180.05pt;height:22.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" filled="f" stroked="f">
                <v:textbox>
                  <w:txbxContent>
                    <w:p w14:paraId="326D340E" w14:textId="77777777" w:rsidR="007D1234" w:rsidRPr="00450167" w:rsidRDefault="007D1234" w:rsidP="00450167">
                      <w:pPr>
                        <w:pStyle w:val="NormalWeb"/>
                        <w:spacing w:before="0" w:beforeAutospacing="0" w:after="0" w:afterAutospacing="0"/>
                        <w:jc w:val="center"/>
                        <w:rPr>
                          <w:color w:val="FFFFFF" w:themeColor="background1"/>
                          <w:sz w:val="20"/>
                        </w:rPr>
                      </w:pPr>
                      <w:r>
                        <w:rPr>
                          <w:rFonts w:asciiTheme="minorHAnsi" w:hAnsi="Calibri" w:cstheme="minorBidi"/>
                          <w:b/>
                          <w:bCs/>
                          <w:color w:val="FFFFFF" w:themeColor="background1"/>
                          <w:kern w:val="24"/>
                          <w:sz w:val="28"/>
                          <w:szCs w:val="36"/>
                        </w:rPr>
                        <w:t>SIL</w:t>
                      </w:r>
                      <w:r w:rsidRPr="00450167">
                        <w:rPr>
                          <w:rFonts w:asciiTheme="minorHAnsi" w:hAnsi="Calibri" w:cstheme="minorBidi"/>
                          <w:b/>
                          <w:bCs/>
                          <w:color w:val="FFFFFF" w:themeColor="background1"/>
                          <w:kern w:val="24"/>
                          <w:sz w:val="28"/>
                          <w:szCs w:val="36"/>
                        </w:rPr>
                        <w:t xml:space="preserve"> </w:t>
                      </w:r>
                      <w:r>
                        <w:rPr>
                          <w:rFonts w:asciiTheme="minorHAnsi" w:hAnsi="Calibri" w:cstheme="minorBidi"/>
                          <w:b/>
                          <w:bCs/>
                          <w:color w:val="FFFFFF" w:themeColor="background1"/>
                          <w:kern w:val="24"/>
                          <w:sz w:val="28"/>
                          <w:szCs w:val="36"/>
                        </w:rPr>
                        <w:t>Wrapper Code</w:t>
                      </w:r>
                    </w:p>
                  </w:txbxContent>
                </v:textbox>
              </v:shape>
            </w:pict>
          </mc:Fallback>
        </mc:AlternateContent>
      </w:r>
      <w:r w:rsidR="00450167">
        <w:rPr>
          <w:noProof/>
        </w:rPr>
        <mc:AlternateContent>
          <mc:Choice Requires="wps">
            <w:drawing>
              <wp:anchor distT="0" distB="0" distL="114300" distR="114300" simplePos="0" relativeHeight="251667456" behindDoc="0" locked="0" layoutInCell="1" allowOverlap="1" wp14:anchorId="6FCA0878" wp14:editId="1CFCC237">
                <wp:simplePos x="0" y="0"/>
                <wp:positionH relativeFrom="margin">
                  <wp:posOffset>616142</wp:posOffset>
                </wp:positionH>
                <wp:positionV relativeFrom="paragraph">
                  <wp:posOffset>2993981</wp:posOffset>
                </wp:positionV>
                <wp:extent cx="1117054" cy="542260"/>
                <wp:effectExtent l="0" t="0" r="0" b="0"/>
                <wp:wrapNone/>
                <wp:docPr id="119"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054" cy="542260"/>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27285C40" w14:textId="77777777" w:rsidR="007D1234" w:rsidRDefault="007D1234" w:rsidP="00450167">
                            <w:pPr>
                              <w:pStyle w:val="NormalWeb"/>
                              <w:spacing w:before="0" w:beforeAutospacing="0" w:after="0" w:afterAutospacing="0"/>
                              <w:jc w:val="center"/>
                              <w:rPr>
                                <w:rFonts w:asciiTheme="minorHAnsi" w:hAnsi="Calibri" w:cstheme="minorBidi"/>
                                <w:b/>
                                <w:bCs/>
                                <w:color w:val="FFFFFF" w:themeColor="background1"/>
                                <w:kern w:val="24"/>
                                <w:sz w:val="28"/>
                                <w:szCs w:val="36"/>
                              </w:rPr>
                            </w:pPr>
                            <w:r>
                              <w:rPr>
                                <w:rFonts w:asciiTheme="minorHAnsi" w:hAnsi="Calibri" w:cstheme="minorBidi"/>
                                <w:b/>
                                <w:bCs/>
                                <w:color w:val="FFFFFF" w:themeColor="background1"/>
                                <w:kern w:val="24"/>
                                <w:sz w:val="28"/>
                                <w:szCs w:val="36"/>
                              </w:rPr>
                              <w:t xml:space="preserve">Simulink </w:t>
                            </w:r>
                          </w:p>
                          <w:p w14:paraId="5267CE2D" w14:textId="77777777" w:rsidR="007D1234" w:rsidRPr="00450167" w:rsidRDefault="007D1234" w:rsidP="00450167">
                            <w:pPr>
                              <w:pStyle w:val="NormalWeb"/>
                              <w:spacing w:before="0" w:beforeAutospacing="0" w:after="0" w:afterAutospacing="0"/>
                              <w:jc w:val="center"/>
                              <w:rPr>
                                <w:color w:val="FFFFFF" w:themeColor="background1"/>
                                <w:sz w:val="20"/>
                              </w:rPr>
                            </w:pPr>
                            <w:r>
                              <w:rPr>
                                <w:rFonts w:asciiTheme="minorHAnsi" w:hAnsi="Calibri" w:cstheme="minorBidi"/>
                                <w:b/>
                                <w:bCs/>
                                <w:color w:val="FFFFFF" w:themeColor="background1"/>
                                <w:kern w:val="24"/>
                                <w:sz w:val="28"/>
                                <w:szCs w:val="36"/>
                              </w:rPr>
                              <w:t>Autocode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CA0878" id="_x0000_s1027" type="#_x0000_t202" style="position:absolute;margin-left:48.5pt;margin-top:235.75pt;width:87.95pt;height:4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" filled="f" stroked="f">
                <v:textbox>
                  <w:txbxContent>
                    <w:p w14:paraId="27285C40" w14:textId="77777777" w:rsidR="007D1234" w:rsidRDefault="007D1234" w:rsidP="00450167">
                      <w:pPr>
                        <w:pStyle w:val="NormalWeb"/>
                        <w:spacing w:before="0" w:beforeAutospacing="0" w:after="0" w:afterAutospacing="0"/>
                        <w:jc w:val="center"/>
                        <w:rPr>
                          <w:rFonts w:asciiTheme="minorHAnsi" w:hAnsi="Calibri" w:cstheme="minorBidi"/>
                          <w:b/>
                          <w:bCs/>
                          <w:color w:val="FFFFFF" w:themeColor="background1"/>
                          <w:kern w:val="24"/>
                          <w:sz w:val="28"/>
                          <w:szCs w:val="36"/>
                        </w:rPr>
                      </w:pPr>
                      <w:r>
                        <w:rPr>
                          <w:rFonts w:asciiTheme="minorHAnsi" w:hAnsi="Calibri" w:cstheme="minorBidi"/>
                          <w:b/>
                          <w:bCs/>
                          <w:color w:val="FFFFFF" w:themeColor="background1"/>
                          <w:kern w:val="24"/>
                          <w:sz w:val="28"/>
                          <w:szCs w:val="36"/>
                        </w:rPr>
                        <w:t xml:space="preserve">Simulink </w:t>
                      </w:r>
                    </w:p>
                    <w:p w14:paraId="5267CE2D" w14:textId="77777777" w:rsidR="007D1234" w:rsidRPr="00450167" w:rsidRDefault="007D1234" w:rsidP="00450167">
                      <w:pPr>
                        <w:pStyle w:val="NormalWeb"/>
                        <w:spacing w:before="0" w:beforeAutospacing="0" w:after="0" w:afterAutospacing="0"/>
                        <w:jc w:val="center"/>
                        <w:rPr>
                          <w:color w:val="FFFFFF" w:themeColor="background1"/>
                          <w:sz w:val="20"/>
                        </w:rPr>
                      </w:pPr>
                      <w:r>
                        <w:rPr>
                          <w:rFonts w:asciiTheme="minorHAnsi" w:hAnsi="Calibri" w:cstheme="minorBidi"/>
                          <w:b/>
                          <w:bCs/>
                          <w:color w:val="FFFFFF" w:themeColor="background1"/>
                          <w:kern w:val="24"/>
                          <w:sz w:val="28"/>
                          <w:szCs w:val="36"/>
                        </w:rPr>
                        <w:t>Autocode</w:t>
                      </w:r>
                    </w:p>
                  </w:txbxContent>
                </v:textbox>
                <w10:wrap anchorx="margin"/>
              </v:shape>
            </w:pict>
          </mc:Fallback>
        </mc:AlternateContent>
      </w:r>
      <w:r w:rsidR="00450167">
        <w:rPr>
          <w:noProof/>
        </w:rPr>
        <mc:AlternateContent>
          <mc:Choice Requires="wpg">
            <w:drawing>
              <wp:anchor distT="0" distB="0" distL="114300" distR="114300" simplePos="0" relativeHeight="251660288" behindDoc="0" locked="0" layoutInCell="1" allowOverlap="1" wp14:anchorId="0B965522" wp14:editId="484A1600">
                <wp:simplePos x="0" y="0"/>
                <wp:positionH relativeFrom="column">
                  <wp:posOffset>372110</wp:posOffset>
                </wp:positionH>
                <wp:positionV relativeFrom="paragraph">
                  <wp:posOffset>708025</wp:posOffset>
                </wp:positionV>
                <wp:extent cx="6170930" cy="4423410"/>
                <wp:effectExtent l="0" t="0" r="1270" b="0"/>
                <wp:wrapTopAndBottom/>
                <wp:docPr id="60" name="Group 60"/>
                <wp:cNvGraphicFramePr/>
                <a:graphic xmlns:a="http://schemas.openxmlformats.org/drawingml/2006/main">
                  <a:graphicData uri="http://schemas.microsoft.com/office/word/2010/wordprocessingGroup">
                    <wpg:wgp>
                      <wpg:cNvGrpSpPr/>
                      <wpg:grpSpPr>
                        <a:xfrm>
                          <a:off x="0" y="0"/>
                          <a:ext cx="6170930" cy="4423410"/>
                          <a:chOff x="117475" y="256105"/>
                          <a:chExt cx="8689975" cy="5610269"/>
                        </a:xfrm>
                      </wpg:grpSpPr>
                      <wps:wsp>
                        <wps:cNvPr id="62" name="Rectangle 62"/>
                        <wps:cNvSpPr>
                          <a:spLocks noChangeArrowheads="1"/>
                        </wps:cNvSpPr>
                        <wps:spPr bwMode="auto">
                          <a:xfrm>
                            <a:off x="117475" y="294387"/>
                            <a:ext cx="1679575" cy="3493008"/>
                          </a:xfrm>
                          <a:prstGeom prst="rect">
                            <a:avLst/>
                          </a:prstGeom>
                          <a:solidFill>
                            <a:schemeClr val="accent3"/>
                          </a:solidFill>
                          <a:ln w="19050">
                            <a:solidFill>
                              <a:schemeClr val="tx1"/>
                            </a:solidFill>
                            <a:miter lim="800000"/>
                            <a:headEnd/>
                            <a:tailEnd/>
                          </a:ln>
                          <a:effectLst>
                            <a:outerShdw dist="23000" dir="5400000" rotWithShape="0">
                              <a:srgbClr val="808080">
                                <a:alpha val="34999"/>
                              </a:srgbClr>
                            </a:outerShdw>
                          </a:effectLst>
                        </wps:spPr>
                        <wps:txbx>
                          <w:txbxContent>
                            <w:p w14:paraId="390B202F" w14:textId="77777777" w:rsidR="007D1234" w:rsidRDefault="007D1234" w:rsidP="00A251AA">
                              <w:pPr>
                                <w:pStyle w:val="NormalWeb"/>
                                <w:spacing w:before="0" w:beforeAutospacing="0" w:after="0" w:afterAutospacing="0"/>
                                <w:jc w:val="center"/>
                                <w:rPr>
                                  <w:rFonts w:ascii="Calibri" w:hAnsi="Calibri" w:cs="MS PGothic"/>
                                  <w:color w:val="000000"/>
                                  <w:kern w:val="24"/>
                                  <w:sz w:val="40"/>
                                  <w:szCs w:val="40"/>
                                </w:rPr>
                              </w:pPr>
                            </w:p>
                            <w:p w14:paraId="7ADE89A1" w14:textId="77777777" w:rsidR="007D1234" w:rsidRDefault="007D1234" w:rsidP="00A251AA">
                              <w:pPr>
                                <w:pStyle w:val="NormalWeb"/>
                                <w:spacing w:before="0" w:beforeAutospacing="0" w:after="0" w:afterAutospacing="0"/>
                                <w:jc w:val="center"/>
                                <w:rPr>
                                  <w:rFonts w:ascii="Calibri" w:hAnsi="Calibri" w:cs="MS PGothic"/>
                                  <w:color w:val="000000"/>
                                  <w:kern w:val="24"/>
                                  <w:sz w:val="40"/>
                                  <w:szCs w:val="40"/>
                                </w:rPr>
                              </w:pPr>
                            </w:p>
                            <w:p w14:paraId="4652EE88" w14:textId="77777777" w:rsidR="007D1234" w:rsidRDefault="007D1234" w:rsidP="00A251AA">
                              <w:pPr>
                                <w:pStyle w:val="NormalWeb"/>
                                <w:spacing w:before="0" w:beforeAutospacing="0" w:after="0" w:afterAutospacing="0"/>
                                <w:jc w:val="center"/>
                                <w:rPr>
                                  <w:rFonts w:ascii="Calibri" w:hAnsi="Calibri" w:cs="MS PGothic"/>
                                  <w:color w:val="000000"/>
                                  <w:kern w:val="24"/>
                                  <w:sz w:val="40"/>
                                  <w:szCs w:val="40"/>
                                </w:rPr>
                              </w:pPr>
                            </w:p>
                            <w:p w14:paraId="7695B9C9" w14:textId="77777777" w:rsidR="007D1234" w:rsidRPr="00A251AA" w:rsidRDefault="007D1234" w:rsidP="00A251AA">
                              <w:pPr>
                                <w:pStyle w:val="NormalWeb"/>
                                <w:spacing w:before="0" w:beforeAutospacing="0" w:after="0" w:afterAutospacing="0"/>
                                <w:jc w:val="center"/>
                                <w:rPr>
                                  <w:sz w:val="32"/>
                                  <w:szCs w:val="32"/>
                                </w:rPr>
                              </w:pPr>
                            </w:p>
                          </w:txbxContent>
                        </wps:txbx>
                        <wps:bodyPr anchor="ctr" anchorCtr="1"/>
                      </wps:wsp>
                      <wps:wsp>
                        <wps:cNvPr id="63" name="Straight Arrow Connector 63"/>
                        <wps:cNvCnPr>
                          <a:cxnSpLocks noChangeShapeType="1"/>
                        </wps:cNvCnPr>
                        <wps:spPr bwMode="auto">
                          <a:xfrm>
                            <a:off x="1797050" y="1370330"/>
                            <a:ext cx="2057400" cy="1588"/>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64" name="Rounded Rectangle 123"/>
                        <wps:cNvSpPr>
                          <a:spLocks noChangeArrowheads="1"/>
                        </wps:cNvSpPr>
                        <wps:spPr bwMode="auto">
                          <a:xfrm>
                            <a:off x="3854450" y="1242314"/>
                            <a:ext cx="914400" cy="990600"/>
                          </a:xfrm>
                          <a:prstGeom prst="roundRect">
                            <a:avLst>
                              <a:gd name="adj" fmla="val 16667"/>
                            </a:avLst>
                          </a:prstGeom>
                          <a:solidFill>
                            <a:schemeClr val="bg1"/>
                          </a:solidFill>
                          <a:ln w="19050">
                            <a:solidFill>
                              <a:srgbClr val="660066"/>
                            </a:solidFill>
                            <a:round/>
                            <a:headEnd/>
                            <a:tailEnd/>
                          </a:ln>
                          <a:effectLst>
                            <a:outerShdw dist="23000" dir="5400000" rotWithShape="0">
                              <a:srgbClr val="808080">
                                <a:alpha val="34999"/>
                              </a:srgbClr>
                            </a:outerShdw>
                          </a:effectLst>
                        </wps:spPr>
                        <wps:txbx>
                          <w:txbxContent>
                            <w:p w14:paraId="099461E1" w14:textId="77777777" w:rsidR="007D1234" w:rsidRDefault="007D1234" w:rsidP="00A251AA">
                              <w:pPr>
                                <w:pStyle w:val="NormalWeb"/>
                                <w:spacing w:before="0" w:beforeAutospacing="0" w:after="0" w:afterAutospacing="0"/>
                                <w:jc w:val="center"/>
                              </w:pPr>
                              <w:r>
                                <w:rPr>
                                  <w:rFonts w:ascii="Calibri" w:hAnsi="Calibri" w:cs="MS PGothic"/>
                                  <w:color w:val="7030A0"/>
                                  <w:kern w:val="24"/>
                                  <w:sz w:val="28"/>
                                  <w:szCs w:val="28"/>
                                </w:rPr>
                                <w:t>Bus Out</w:t>
                              </w:r>
                            </w:p>
                          </w:txbxContent>
                        </wps:txbx>
                        <wps:bodyPr anchor="ctr"/>
                      </wps:wsp>
                      <wps:wsp>
                        <wps:cNvPr id="65" name="Rounded Rectangle 124"/>
                        <wps:cNvSpPr>
                          <a:spLocks noChangeArrowheads="1"/>
                        </wps:cNvSpPr>
                        <wps:spPr bwMode="auto">
                          <a:xfrm>
                            <a:off x="719138" y="718312"/>
                            <a:ext cx="855664" cy="616086"/>
                          </a:xfrm>
                          <a:prstGeom prst="roundRect">
                            <a:avLst>
                              <a:gd name="adj" fmla="val 16667"/>
                            </a:avLst>
                          </a:prstGeom>
                          <a:solidFill>
                            <a:schemeClr val="bg1"/>
                          </a:solidFill>
                          <a:ln w="19050">
                            <a:solidFill>
                              <a:schemeClr val="accent3">
                                <a:lumMod val="75000"/>
                              </a:schemeClr>
                            </a:solidFill>
                            <a:round/>
                            <a:headEnd/>
                            <a:tailEnd/>
                          </a:ln>
                          <a:effectLst>
                            <a:outerShdw dist="23000" dir="5400000" rotWithShape="0">
                              <a:srgbClr val="808080">
                                <a:alpha val="34999"/>
                              </a:srgbClr>
                            </a:outerShdw>
                          </a:effectLst>
                        </wps:spPr>
                        <wps:txbx>
                          <w:txbxContent>
                            <w:p w14:paraId="4DDA4432" w14:textId="77777777" w:rsidR="007D1234" w:rsidRPr="00A251AA" w:rsidRDefault="007D1234" w:rsidP="00A251AA">
                              <w:pPr>
                                <w:pStyle w:val="NormalWeb"/>
                                <w:spacing w:before="0" w:beforeAutospacing="0" w:after="0" w:afterAutospacing="0"/>
                                <w:jc w:val="center"/>
                                <w:rPr>
                                  <w:color w:val="76923C" w:themeColor="accent3" w:themeShade="BF"/>
                                  <w:sz w:val="22"/>
                                </w:rPr>
                              </w:pPr>
                              <w:r w:rsidRPr="00A251AA">
                                <w:rPr>
                                  <w:rFonts w:ascii="Calibri" w:hAnsi="Calibri" w:cs="MS PGothic"/>
                                  <w:color w:val="76923C" w:themeColor="accent3" w:themeShade="BF"/>
                                  <w:kern w:val="24"/>
                                  <w:sz w:val="22"/>
                                </w:rPr>
                                <w:t>Event Signals</w:t>
                              </w:r>
                            </w:p>
                          </w:txbxContent>
                        </wps:txbx>
                        <wps:bodyPr anchor="ctr"/>
                      </wps:wsp>
                      <wps:wsp>
                        <wps:cNvPr id="66" name="Rounded Rectangle 125"/>
                        <wps:cNvSpPr>
                          <a:spLocks noChangeArrowheads="1"/>
                        </wps:cNvSpPr>
                        <wps:spPr bwMode="auto">
                          <a:xfrm>
                            <a:off x="4239148" y="3172079"/>
                            <a:ext cx="860424" cy="1672971"/>
                          </a:xfrm>
                          <a:prstGeom prst="roundRect">
                            <a:avLst>
                              <a:gd name="adj" fmla="val 16667"/>
                            </a:avLst>
                          </a:prstGeom>
                          <a:solidFill>
                            <a:schemeClr val="bg1"/>
                          </a:solidFill>
                          <a:ln w="19050">
                            <a:solidFill>
                              <a:srgbClr val="660066"/>
                            </a:solidFill>
                            <a:round/>
                            <a:headEnd/>
                            <a:tailEnd/>
                          </a:ln>
                          <a:effectLst>
                            <a:outerShdw dist="23000" dir="5400000" rotWithShape="0">
                              <a:srgbClr val="808080">
                                <a:alpha val="34999"/>
                              </a:srgbClr>
                            </a:outerShdw>
                          </a:effectLst>
                        </wps:spPr>
                        <wps:txbx>
                          <w:txbxContent>
                            <w:p w14:paraId="796D1901" w14:textId="77777777" w:rsidR="007D1234" w:rsidRDefault="007D1234" w:rsidP="00A251AA">
                              <w:pPr>
                                <w:pStyle w:val="NormalWeb"/>
                                <w:spacing w:before="0" w:beforeAutospacing="0" w:after="0" w:afterAutospacing="0"/>
                                <w:jc w:val="center"/>
                              </w:pPr>
                              <w:r>
                                <w:rPr>
                                  <w:rFonts w:ascii="Calibri" w:hAnsi="Calibri" w:cs="MS PGothic"/>
                                  <w:color w:val="7030A0"/>
                                  <w:kern w:val="24"/>
                                  <w:sz w:val="28"/>
                                  <w:szCs w:val="28"/>
                                </w:rPr>
                                <w:t>Bus In</w:t>
                              </w:r>
                            </w:p>
                          </w:txbxContent>
                        </wps:txbx>
                        <wps:bodyPr anchor="ctr"/>
                      </wps:wsp>
                      <wps:wsp>
                        <wps:cNvPr id="67" name="Straight Arrow Connector 67"/>
                        <wps:cNvCnPr>
                          <a:cxnSpLocks noChangeShapeType="1"/>
                          <a:stCxn id="71" idx="3"/>
                          <a:endCxn id="76" idx="1"/>
                        </wps:cNvCnPr>
                        <wps:spPr bwMode="auto">
                          <a:xfrm>
                            <a:off x="4416722" y="1021334"/>
                            <a:ext cx="1418928" cy="13716"/>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68" name="Straight Arrow Connector 68"/>
                        <wps:cNvCnPr>
                          <a:cxnSpLocks noChangeShapeType="1"/>
                          <a:stCxn id="64" idx="3"/>
                        </wps:cNvCnPr>
                        <wps:spPr bwMode="auto">
                          <a:xfrm flipV="1">
                            <a:off x="4768851" y="1737614"/>
                            <a:ext cx="845055" cy="1"/>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69" name="Rounded Rectangle 128"/>
                        <wps:cNvSpPr>
                          <a:spLocks noChangeArrowheads="1"/>
                        </wps:cNvSpPr>
                        <wps:spPr bwMode="auto">
                          <a:xfrm>
                            <a:off x="5628879" y="1473961"/>
                            <a:ext cx="1348855" cy="2852928"/>
                          </a:xfrm>
                          <a:prstGeom prst="roundRect">
                            <a:avLst>
                              <a:gd name="adj" fmla="val 16667"/>
                            </a:avLst>
                          </a:prstGeom>
                          <a:solidFill>
                            <a:schemeClr val="bg1"/>
                          </a:solidFill>
                          <a:ln w="19050">
                            <a:solidFill>
                              <a:srgbClr val="FF0000"/>
                            </a:solidFill>
                            <a:round/>
                            <a:headEnd/>
                            <a:tailEnd/>
                          </a:ln>
                          <a:effectLst>
                            <a:outerShdw dist="23000" dir="5400000" rotWithShape="0">
                              <a:srgbClr val="808080">
                                <a:alpha val="34999"/>
                              </a:srgbClr>
                            </a:outerShdw>
                          </a:effectLst>
                        </wps:spPr>
                        <wps:txbx>
                          <w:txbxContent>
                            <w:p w14:paraId="6901BA25" w14:textId="77777777" w:rsidR="007D1234" w:rsidRPr="00A251AA" w:rsidRDefault="007D1234" w:rsidP="00A251AA">
                              <w:pPr>
                                <w:pStyle w:val="NormalWeb"/>
                                <w:spacing w:before="0" w:beforeAutospacing="0" w:after="0" w:afterAutospacing="0"/>
                                <w:jc w:val="center"/>
                                <w:rPr>
                                  <w:sz w:val="28"/>
                                </w:rPr>
                              </w:pPr>
                              <w:r w:rsidRPr="00A251AA">
                                <w:rPr>
                                  <w:rFonts w:ascii="Calibri" w:hAnsi="Calibri" w:cs="MS PGothic"/>
                                  <w:color w:val="FF0000"/>
                                  <w:kern w:val="24"/>
                                  <w:sz w:val="28"/>
                                </w:rPr>
                                <w:t>cFE Software Bus</w:t>
                              </w:r>
                            </w:p>
                          </w:txbxContent>
                        </wps:txbx>
                        <wps:bodyPr anchor="ctr"/>
                      </wps:wsp>
                      <wps:wsp>
                        <wps:cNvPr id="70" name="Straight Arrow Connector 70"/>
                        <wps:cNvCnPr>
                          <a:cxnSpLocks noChangeShapeType="1"/>
                        </wps:cNvCnPr>
                        <wps:spPr bwMode="auto">
                          <a:xfrm flipH="1">
                            <a:off x="5120403" y="4093717"/>
                            <a:ext cx="493504" cy="0"/>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71" name="Rounded Rectangle 130"/>
                        <wps:cNvSpPr>
                          <a:spLocks noChangeArrowheads="1"/>
                        </wps:cNvSpPr>
                        <wps:spPr bwMode="auto">
                          <a:xfrm>
                            <a:off x="2254250" y="779018"/>
                            <a:ext cx="2162472" cy="484632"/>
                          </a:xfrm>
                          <a:prstGeom prst="roundRect">
                            <a:avLst>
                              <a:gd name="adj" fmla="val 16667"/>
                            </a:avLst>
                          </a:prstGeom>
                          <a:solidFill>
                            <a:schemeClr val="bg1"/>
                          </a:solidFill>
                          <a:ln w="19050">
                            <a:solidFill>
                              <a:srgbClr val="660066"/>
                            </a:solidFill>
                            <a:round/>
                            <a:headEnd/>
                            <a:tailEnd/>
                          </a:ln>
                          <a:effectLst>
                            <a:outerShdw dist="23000" dir="5400000" rotWithShape="0">
                              <a:srgbClr val="808080">
                                <a:alpha val="34999"/>
                              </a:srgbClr>
                            </a:outerShdw>
                          </a:effectLst>
                        </wps:spPr>
                        <wps:txbx>
                          <w:txbxContent>
                            <w:p w14:paraId="2F1A4129" w14:textId="77777777" w:rsidR="007D1234" w:rsidRPr="00A251AA" w:rsidRDefault="007D1234" w:rsidP="00A251AA">
                              <w:pPr>
                                <w:pStyle w:val="NormalWeb"/>
                                <w:spacing w:before="0" w:beforeAutospacing="0" w:after="0" w:afterAutospacing="0"/>
                                <w:jc w:val="center"/>
                              </w:pPr>
                              <w:r w:rsidRPr="00A251AA">
                                <w:rPr>
                                  <w:rFonts w:ascii="Calibri" w:hAnsi="Calibri" w:cs="MS PGothic"/>
                                  <w:color w:val="7030A0"/>
                                  <w:kern w:val="24"/>
                                </w:rPr>
                                <w:t>Event Processing</w:t>
                              </w:r>
                            </w:p>
                          </w:txbxContent>
                        </wps:txbx>
                        <wps:bodyPr anchor="ctr"/>
                      </wps:wsp>
                      <wps:wsp>
                        <wps:cNvPr id="72" name="Straight Arrow Connector 72"/>
                        <wps:cNvCnPr>
                          <a:cxnSpLocks noChangeShapeType="1"/>
                        </wps:cNvCnPr>
                        <wps:spPr bwMode="auto">
                          <a:xfrm flipH="1" flipV="1">
                            <a:off x="6992421" y="2673699"/>
                            <a:ext cx="762000" cy="1588"/>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73" name="Straight Arrow Connector 73"/>
                        <wps:cNvCnPr>
                          <a:cxnSpLocks noChangeShapeType="1"/>
                        </wps:cNvCnPr>
                        <wps:spPr bwMode="auto">
                          <a:xfrm>
                            <a:off x="6978650" y="1859598"/>
                            <a:ext cx="762000" cy="1587"/>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74" name="TextBox 78"/>
                        <wps:cNvSpPr txBox="1">
                          <a:spLocks noChangeArrowheads="1"/>
                        </wps:cNvSpPr>
                        <wps:spPr bwMode="auto">
                          <a:xfrm>
                            <a:off x="7165937" y="1928114"/>
                            <a:ext cx="1641513" cy="646331"/>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1BF66B29" w14:textId="77777777" w:rsidR="007D1234" w:rsidRPr="00A251AA" w:rsidRDefault="007D1234" w:rsidP="00A251AA">
                              <w:pPr>
                                <w:pStyle w:val="NormalWeb"/>
                                <w:spacing w:before="0" w:beforeAutospacing="0" w:after="0" w:afterAutospacing="0"/>
                                <w:rPr>
                                  <w:sz w:val="28"/>
                                  <w:szCs w:val="28"/>
                                </w:rPr>
                              </w:pPr>
                              <w:r w:rsidRPr="00A251AA">
                                <w:rPr>
                                  <w:rFonts w:asciiTheme="minorHAnsi" w:hAnsi="Calibri" w:cstheme="minorBidi"/>
                                  <w:color w:val="000000" w:themeColor="text1"/>
                                  <w:kern w:val="24"/>
                                  <w:sz w:val="28"/>
                                  <w:szCs w:val="28"/>
                                </w:rPr>
                                <w:t>Other Apps / Mission Ops</w:t>
                              </w:r>
                            </w:p>
                          </w:txbxContent>
                        </wps:txbx>
                        <wps:bodyPr wrap="square">
                          <a:noAutofit/>
                        </wps:bodyPr>
                      </wps:wsp>
                      <wps:wsp>
                        <wps:cNvPr id="75" name="Straight Arrow Connector 75"/>
                        <wps:cNvCnPr>
                          <a:cxnSpLocks noChangeShapeType="1"/>
                          <a:stCxn id="65" idx="3"/>
                        </wps:cNvCnPr>
                        <wps:spPr bwMode="auto">
                          <a:xfrm>
                            <a:off x="1574801" y="1026356"/>
                            <a:ext cx="640821" cy="0"/>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76" name="Rounded Rectangle 135"/>
                        <wps:cNvSpPr>
                          <a:spLocks noChangeArrowheads="1"/>
                        </wps:cNvSpPr>
                        <wps:spPr bwMode="auto">
                          <a:xfrm>
                            <a:off x="5835650" y="769874"/>
                            <a:ext cx="1524000" cy="530352"/>
                          </a:xfrm>
                          <a:prstGeom prst="roundRect">
                            <a:avLst>
                              <a:gd name="adj" fmla="val 16667"/>
                            </a:avLst>
                          </a:prstGeom>
                          <a:solidFill>
                            <a:schemeClr val="bg1"/>
                          </a:solidFill>
                          <a:ln w="19050">
                            <a:solidFill>
                              <a:srgbClr val="FF0000"/>
                            </a:solidFill>
                            <a:round/>
                            <a:headEnd/>
                            <a:tailEnd/>
                          </a:ln>
                          <a:effectLst>
                            <a:outerShdw dist="23000" dir="5400000" rotWithShape="0">
                              <a:srgbClr val="808080">
                                <a:alpha val="34999"/>
                              </a:srgbClr>
                            </a:outerShdw>
                          </a:effectLst>
                        </wps:spPr>
                        <wps:txbx>
                          <w:txbxContent>
                            <w:p w14:paraId="75373544" w14:textId="77777777" w:rsidR="007D1234" w:rsidRPr="00A251AA" w:rsidRDefault="007D1234" w:rsidP="00A251AA">
                              <w:pPr>
                                <w:pStyle w:val="NormalWeb"/>
                                <w:spacing w:before="0" w:beforeAutospacing="0" w:after="0" w:afterAutospacing="0"/>
                                <w:jc w:val="center"/>
                                <w:rPr>
                                  <w:color w:val="FF0000"/>
                                </w:rPr>
                              </w:pPr>
                              <w:r w:rsidRPr="00A251AA">
                                <w:rPr>
                                  <w:rFonts w:ascii="Calibri" w:hAnsi="Calibri" w:cs="MS PGothic"/>
                                  <w:color w:val="FF0000"/>
                                  <w:kern w:val="24"/>
                                  <w:sz w:val="28"/>
                                  <w:szCs w:val="28"/>
                                </w:rPr>
                                <w:t>cFE Event Services</w:t>
                              </w:r>
                            </w:p>
                          </w:txbxContent>
                        </wps:txbx>
                        <wps:bodyPr anchor="ctr"/>
                      </wps:wsp>
                      <wps:wsp>
                        <wps:cNvPr id="77" name="Straight Arrow Connector 77"/>
                        <wps:cNvCnPr>
                          <a:cxnSpLocks noChangeShapeType="1"/>
                        </wps:cNvCnPr>
                        <wps:spPr bwMode="auto">
                          <a:xfrm>
                            <a:off x="7359650" y="1052525"/>
                            <a:ext cx="346075" cy="0"/>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78" name="TextBox 87"/>
                        <wps:cNvSpPr txBox="1">
                          <a:spLocks noChangeArrowheads="1"/>
                        </wps:cNvSpPr>
                        <wps:spPr bwMode="auto">
                          <a:xfrm>
                            <a:off x="7740650" y="762240"/>
                            <a:ext cx="998327" cy="646331"/>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360547C2" w14:textId="77777777" w:rsidR="007D1234" w:rsidRPr="00A251AA" w:rsidRDefault="007D1234" w:rsidP="00A251AA">
                              <w:pPr>
                                <w:pStyle w:val="NormalWeb"/>
                                <w:spacing w:before="0" w:beforeAutospacing="0" w:after="0" w:afterAutospacing="0"/>
                              </w:pPr>
                              <w:r w:rsidRPr="00A251AA">
                                <w:rPr>
                                  <w:rFonts w:asciiTheme="minorHAnsi" w:hAnsi="Calibri" w:cstheme="minorBidi"/>
                                  <w:color w:val="000000" w:themeColor="text1"/>
                                  <w:kern w:val="24"/>
                                </w:rPr>
                                <w:t>Mission Ops</w:t>
                              </w:r>
                            </w:p>
                          </w:txbxContent>
                        </wps:txbx>
                        <wps:bodyPr wrap="square">
                          <a:noAutofit/>
                        </wps:bodyPr>
                      </wps:wsp>
                      <wps:wsp>
                        <wps:cNvPr id="79" name="Rounded Rectangle 138"/>
                        <wps:cNvSpPr>
                          <a:spLocks noChangeArrowheads="1"/>
                        </wps:cNvSpPr>
                        <wps:spPr bwMode="auto">
                          <a:xfrm>
                            <a:off x="2300504" y="2385316"/>
                            <a:ext cx="1678914" cy="1780800"/>
                          </a:xfrm>
                          <a:prstGeom prst="roundRect">
                            <a:avLst>
                              <a:gd name="adj" fmla="val 16667"/>
                            </a:avLst>
                          </a:prstGeom>
                          <a:solidFill>
                            <a:schemeClr val="bg1"/>
                          </a:solidFill>
                          <a:ln w="19050">
                            <a:solidFill>
                              <a:srgbClr val="660066"/>
                            </a:solidFill>
                            <a:round/>
                            <a:headEnd/>
                            <a:tailEnd/>
                          </a:ln>
                          <a:effectLst>
                            <a:outerShdw dist="23000" dir="5400000" rotWithShape="0">
                              <a:srgbClr val="808080">
                                <a:alpha val="34999"/>
                              </a:srgbClr>
                            </a:outerShdw>
                          </a:effectLst>
                        </wps:spPr>
                        <wps:txbx>
                          <w:txbxContent>
                            <w:p w14:paraId="7911256F" w14:textId="77777777" w:rsidR="007D1234" w:rsidRPr="00A251AA" w:rsidRDefault="007D1234" w:rsidP="00650021">
                              <w:pPr>
                                <w:pStyle w:val="NormalWeb"/>
                                <w:spacing w:before="0" w:beforeAutospacing="0" w:after="0" w:afterAutospacing="0"/>
                              </w:pPr>
                              <w:r w:rsidRPr="00650021">
                                <w:rPr>
                                  <w:rFonts w:ascii="Calibri" w:hAnsi="Calibri" w:cs="MS PGothic"/>
                                  <w:color w:val="7030A0"/>
                                  <w:kern w:val="24"/>
                                </w:rPr>
                                <w:t>-</w:t>
                              </w:r>
                              <w:r>
                                <w:rPr>
                                  <w:rFonts w:ascii="Calibri" w:hAnsi="Calibri" w:cs="MS PGothic"/>
                                  <w:color w:val="7030A0"/>
                                  <w:kern w:val="24"/>
                                </w:rPr>
                                <w:t xml:space="preserve"> </w:t>
                              </w:r>
                              <w:r w:rsidRPr="00A251AA">
                                <w:rPr>
                                  <w:rFonts w:ascii="Calibri" w:hAnsi="Calibri" w:cs="MS PGothic"/>
                                  <w:color w:val="7030A0"/>
                                  <w:kern w:val="24"/>
                                </w:rPr>
                                <w:t>Queue</w:t>
                              </w:r>
                              <w:r>
                                <w:t xml:space="preserve"> </w:t>
                              </w:r>
                              <w:r>
                                <w:rPr>
                                  <w:rFonts w:ascii="Calibri" w:hAnsi="Calibri" w:cs="MS PGothic"/>
                                  <w:color w:val="7030A0"/>
                                  <w:kern w:val="24"/>
                                </w:rPr>
                                <w:t>Cmd</w:t>
                              </w:r>
                              <w:r w:rsidRPr="00A251AA">
                                <w:rPr>
                                  <w:rFonts w:ascii="Calibri" w:hAnsi="Calibri" w:cs="MS PGothic"/>
                                  <w:color w:val="7030A0"/>
                                  <w:kern w:val="24"/>
                                </w:rPr>
                                <w:t xml:space="preserve"> </w:t>
                              </w:r>
                              <w:r>
                                <w:rPr>
                                  <w:rFonts w:ascii="Calibri" w:hAnsi="Calibri" w:cs="MS PGothic"/>
                                  <w:color w:val="7030A0"/>
                                  <w:kern w:val="24"/>
                                </w:rPr>
                                <w:t>Message</w:t>
                              </w:r>
                            </w:p>
                            <w:p w14:paraId="21D60884" w14:textId="77777777" w:rsidR="007D1234" w:rsidRPr="00A251AA" w:rsidRDefault="007D1234" w:rsidP="00650021">
                              <w:pPr>
                                <w:pStyle w:val="NormalWeb"/>
                                <w:spacing w:before="0" w:beforeAutospacing="0" w:after="0" w:afterAutospacing="0"/>
                              </w:pPr>
                              <w:r w:rsidRPr="00650021">
                                <w:rPr>
                                  <w:rFonts w:ascii="Calibri" w:hAnsi="Calibri" w:cs="MS PGothic"/>
                                  <w:color w:val="7030A0"/>
                                  <w:kern w:val="24"/>
                                </w:rPr>
                                <w:t>-</w:t>
                              </w:r>
                              <w:r>
                                <w:rPr>
                                  <w:rFonts w:ascii="Calibri" w:hAnsi="Calibri" w:cs="MS PGothic"/>
                                  <w:color w:val="7030A0"/>
                                  <w:kern w:val="24"/>
                                </w:rPr>
                                <w:t xml:space="preserve"> </w:t>
                              </w:r>
                              <w:r w:rsidRPr="00A251AA">
                                <w:rPr>
                                  <w:rFonts w:ascii="Calibri" w:hAnsi="Calibri" w:cs="MS PGothic"/>
                                  <w:color w:val="7030A0"/>
                                  <w:kern w:val="24"/>
                                </w:rPr>
                                <w:t xml:space="preserve">Provide </w:t>
                              </w:r>
                              <w:r>
                                <w:rPr>
                                  <w:rFonts w:ascii="Calibri" w:hAnsi="Calibri" w:cs="MS PGothic"/>
                                  <w:color w:val="7030A0"/>
                                  <w:kern w:val="24"/>
                                </w:rPr>
                                <w:t>Seq#</w:t>
                              </w:r>
                              <w:r w:rsidRPr="00A251AA">
                                <w:rPr>
                                  <w:rFonts w:ascii="Calibri" w:hAnsi="Calibri" w:cs="MS PGothic"/>
                                  <w:color w:val="7030A0"/>
                                  <w:kern w:val="24"/>
                                </w:rPr>
                                <w:t xml:space="preserve"> </w:t>
                              </w:r>
                            </w:p>
                            <w:p w14:paraId="2B1166BA" w14:textId="77777777" w:rsidR="007D1234" w:rsidRPr="00A251AA" w:rsidRDefault="007D1234" w:rsidP="00650021">
                              <w:pPr>
                                <w:pStyle w:val="NormalWeb"/>
                                <w:spacing w:before="0" w:beforeAutospacing="0" w:after="0" w:afterAutospacing="0"/>
                              </w:pPr>
                              <w:r>
                                <w:rPr>
                                  <w:rFonts w:ascii="Calibri" w:hAnsi="Calibri" w:cs="MS PGothic"/>
                                  <w:color w:val="7030A0"/>
                                  <w:kern w:val="24"/>
                                </w:rPr>
                                <w:t xml:space="preserve">- </w:t>
                              </w:r>
                              <w:r w:rsidRPr="00A251AA">
                                <w:rPr>
                                  <w:rFonts w:ascii="Calibri" w:hAnsi="Calibri" w:cs="MS PGothic"/>
                                  <w:color w:val="7030A0"/>
                                  <w:kern w:val="24"/>
                                </w:rPr>
                                <w:t xml:space="preserve">Error Check </w:t>
                              </w:r>
                              <w:r>
                                <w:rPr>
                                  <w:rFonts w:ascii="Calibri" w:hAnsi="Calibri" w:cs="MS PGothic"/>
                                  <w:color w:val="7030A0"/>
                                  <w:kern w:val="24"/>
                                </w:rPr>
                                <w:t>Message</w:t>
                              </w:r>
                            </w:p>
                          </w:txbxContent>
                        </wps:txbx>
                        <wps:bodyPr anchor="ctr"/>
                      </wps:wsp>
                      <wps:wsp>
                        <wps:cNvPr id="80" name="Straight Arrow Connector 80"/>
                        <wps:cNvCnPr>
                          <a:cxnSpLocks noChangeShapeType="1"/>
                        </wps:cNvCnPr>
                        <wps:spPr bwMode="auto">
                          <a:xfrm flipV="1">
                            <a:off x="1784858" y="3071115"/>
                            <a:ext cx="545592" cy="3047"/>
                          </a:xfrm>
                          <a:prstGeom prst="straightConnector1">
                            <a:avLst/>
                          </a:prstGeom>
                          <a:noFill/>
                          <a:ln w="25400">
                            <a:solidFill>
                              <a:schemeClr val="tx1"/>
                            </a:solidFill>
                            <a:round/>
                            <a:headEnd type="arrow" w="med" len="med"/>
                            <a:tailEn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81" name="Rounded Rectangle 140"/>
                        <wps:cNvSpPr>
                          <a:spLocks noChangeArrowheads="1"/>
                        </wps:cNvSpPr>
                        <wps:spPr bwMode="auto">
                          <a:xfrm>
                            <a:off x="7363513" y="3389630"/>
                            <a:ext cx="876300" cy="685800"/>
                          </a:xfrm>
                          <a:prstGeom prst="roundRect">
                            <a:avLst>
                              <a:gd name="adj" fmla="val 16667"/>
                            </a:avLst>
                          </a:prstGeom>
                          <a:solidFill>
                            <a:schemeClr val="bg1"/>
                          </a:solidFill>
                          <a:ln w="19050">
                            <a:solidFill>
                              <a:srgbClr val="FF0000"/>
                            </a:solidFill>
                            <a:round/>
                            <a:headEnd/>
                            <a:tailEnd/>
                          </a:ln>
                          <a:effectLst>
                            <a:outerShdw dist="23000" dir="5400000" rotWithShape="0">
                              <a:srgbClr val="808080">
                                <a:alpha val="34999"/>
                              </a:srgbClr>
                            </a:outerShdw>
                          </a:effectLst>
                        </wps:spPr>
                        <wps:txbx>
                          <w:txbxContent>
                            <w:p w14:paraId="4610076E" w14:textId="77777777" w:rsidR="007D1234" w:rsidRDefault="007D1234" w:rsidP="00A251AA">
                              <w:pPr>
                                <w:pStyle w:val="NormalWeb"/>
                                <w:spacing w:before="0" w:beforeAutospacing="0" w:after="0" w:afterAutospacing="0"/>
                                <w:jc w:val="center"/>
                              </w:pPr>
                              <w:r>
                                <w:rPr>
                                  <w:rFonts w:ascii="Calibri" w:hAnsi="Calibri" w:cs="MS PGothic"/>
                                  <w:color w:val="FF0000"/>
                                  <w:kern w:val="24"/>
                                  <w:sz w:val="28"/>
                                  <w:szCs w:val="28"/>
                                </w:rPr>
                                <w:t>SCH</w:t>
                              </w:r>
                            </w:p>
                          </w:txbxContent>
                        </wps:txbx>
                        <wps:bodyPr anchor="ctr"/>
                      </wps:wsp>
                      <wps:wsp>
                        <wps:cNvPr id="82" name="Straight Arrow Connector 82"/>
                        <wps:cNvCnPr>
                          <a:cxnSpLocks noChangeShapeType="1"/>
                        </wps:cNvCnPr>
                        <wps:spPr bwMode="auto">
                          <a:xfrm>
                            <a:off x="3982167" y="3576003"/>
                            <a:ext cx="242641" cy="1078"/>
                          </a:xfrm>
                          <a:prstGeom prst="straightConnector1">
                            <a:avLst/>
                          </a:prstGeom>
                          <a:noFill/>
                          <a:ln w="25400">
                            <a:solidFill>
                              <a:schemeClr val="tx1"/>
                            </a:solidFill>
                            <a:round/>
                            <a:headEnd type="arrow" w="med" len="med"/>
                            <a:tailEn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83" name="Straight Arrow Connector 83"/>
                        <wps:cNvCnPr>
                          <a:cxnSpLocks noChangeShapeType="1"/>
                        </wps:cNvCnPr>
                        <wps:spPr bwMode="auto">
                          <a:xfrm flipH="1">
                            <a:off x="6979568" y="3732530"/>
                            <a:ext cx="383945" cy="0"/>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84" name="Rounded Rectangle 143"/>
                        <wps:cNvSpPr>
                          <a:spLocks noChangeArrowheads="1"/>
                        </wps:cNvSpPr>
                        <wps:spPr bwMode="auto">
                          <a:xfrm>
                            <a:off x="1202690" y="4424426"/>
                            <a:ext cx="1051560" cy="381000"/>
                          </a:xfrm>
                          <a:prstGeom prst="roundRect">
                            <a:avLst>
                              <a:gd name="adj" fmla="val 16667"/>
                            </a:avLst>
                          </a:prstGeom>
                          <a:solidFill>
                            <a:schemeClr val="bg1"/>
                          </a:solidFill>
                          <a:ln w="19050">
                            <a:solidFill>
                              <a:srgbClr val="660066"/>
                            </a:solidFill>
                            <a:round/>
                            <a:headEnd/>
                            <a:tailEnd/>
                          </a:ln>
                          <a:effectLst>
                            <a:outerShdw dist="23000" dir="5400000" rotWithShape="0">
                              <a:srgbClr val="808080">
                                <a:alpha val="34999"/>
                              </a:srgbClr>
                            </a:outerShdw>
                          </a:effectLst>
                        </wps:spPr>
                        <wps:txbx>
                          <w:txbxContent>
                            <w:p w14:paraId="60ECC1BD" w14:textId="77777777" w:rsidR="007D1234" w:rsidRPr="00A251AA" w:rsidRDefault="007D1234" w:rsidP="00A251AA">
                              <w:pPr>
                                <w:pStyle w:val="NormalWeb"/>
                                <w:spacing w:before="0" w:beforeAutospacing="0" w:after="0" w:afterAutospacing="0"/>
                                <w:jc w:val="center"/>
                              </w:pPr>
                              <w:r w:rsidRPr="00A251AA">
                                <w:rPr>
                                  <w:rFonts w:ascii="Calibri" w:hAnsi="Calibri" w:cs="MS PGothic"/>
                                  <w:color w:val="7030A0"/>
                                  <w:kern w:val="24"/>
                                </w:rPr>
                                <w:t>Execute</w:t>
                              </w:r>
                            </w:p>
                          </w:txbxContent>
                        </wps:txbx>
                        <wps:bodyPr anchor="ctr"/>
                      </wps:wsp>
                      <wps:wsp>
                        <wps:cNvPr id="85" name="Straight Arrow Connector 85"/>
                        <wps:cNvCnPr>
                          <a:cxnSpLocks noChangeShapeType="1"/>
                        </wps:cNvCnPr>
                        <wps:spPr bwMode="auto">
                          <a:xfrm flipH="1">
                            <a:off x="2275504" y="4610354"/>
                            <a:ext cx="1703915" cy="4571"/>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86" name="Straight Arrow Connector 86"/>
                        <wps:cNvCnPr>
                          <a:cxnSpLocks noChangeShapeType="1"/>
                        </wps:cNvCnPr>
                        <wps:spPr bwMode="auto">
                          <a:xfrm flipH="1" flipV="1">
                            <a:off x="1656842" y="3796538"/>
                            <a:ext cx="3048" cy="627888"/>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87" name="Rounded Rectangle 146"/>
                        <wps:cNvSpPr>
                          <a:spLocks noChangeArrowheads="1"/>
                        </wps:cNvSpPr>
                        <wps:spPr bwMode="auto">
                          <a:xfrm>
                            <a:off x="1949450" y="1631392"/>
                            <a:ext cx="1433865" cy="677722"/>
                          </a:xfrm>
                          <a:prstGeom prst="roundRect">
                            <a:avLst>
                              <a:gd name="adj" fmla="val 16667"/>
                            </a:avLst>
                          </a:prstGeom>
                          <a:solidFill>
                            <a:schemeClr val="bg1"/>
                          </a:solidFill>
                          <a:ln w="19050">
                            <a:solidFill>
                              <a:srgbClr val="660066"/>
                            </a:solidFill>
                            <a:round/>
                            <a:headEnd/>
                            <a:tailEnd/>
                          </a:ln>
                          <a:effectLst>
                            <a:outerShdw dist="23000" dir="5400000" rotWithShape="0">
                              <a:srgbClr val="808080">
                                <a:alpha val="34999"/>
                              </a:srgbClr>
                            </a:outerShdw>
                          </a:effectLst>
                        </wps:spPr>
                        <wps:txbx>
                          <w:txbxContent>
                            <w:p w14:paraId="790904A7" w14:textId="77777777" w:rsidR="007D1234" w:rsidRPr="00A251AA" w:rsidRDefault="007D1234" w:rsidP="00A251AA">
                              <w:pPr>
                                <w:pStyle w:val="NormalWeb"/>
                                <w:spacing w:before="0" w:beforeAutospacing="0" w:after="0" w:afterAutospacing="0"/>
                                <w:jc w:val="center"/>
                              </w:pPr>
                              <w:r w:rsidRPr="00A251AA">
                                <w:rPr>
                                  <w:rFonts w:ascii="Calibri" w:hAnsi="Calibri" w:cs="MS PGothic"/>
                                  <w:color w:val="7030A0"/>
                                  <w:kern w:val="24"/>
                                </w:rPr>
                                <w:t>House Keeping</w:t>
                              </w:r>
                            </w:p>
                          </w:txbxContent>
                        </wps:txbx>
                        <wps:bodyPr anchor="ctr"/>
                      </wps:wsp>
                      <wps:wsp>
                        <wps:cNvPr id="88" name="Straight Arrow Connector 88"/>
                        <wps:cNvCnPr>
                          <a:cxnSpLocks noChangeShapeType="1"/>
                        </wps:cNvCnPr>
                        <wps:spPr bwMode="auto">
                          <a:xfrm rot="5400000" flipH="1" flipV="1">
                            <a:off x="1797051" y="2690114"/>
                            <a:ext cx="762000" cy="3175"/>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89" name="Straight Arrow Connector 89"/>
                        <wps:cNvCnPr>
                          <a:cxnSpLocks noChangeShapeType="1"/>
                        </wps:cNvCnPr>
                        <wps:spPr bwMode="auto">
                          <a:xfrm>
                            <a:off x="3398285" y="2004315"/>
                            <a:ext cx="456165" cy="1588"/>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90" name="Rounded Rectangle 149"/>
                        <wps:cNvSpPr>
                          <a:spLocks noChangeArrowheads="1"/>
                        </wps:cNvSpPr>
                        <wps:spPr bwMode="auto">
                          <a:xfrm>
                            <a:off x="641857" y="4845050"/>
                            <a:ext cx="1534605" cy="652273"/>
                          </a:xfrm>
                          <a:prstGeom prst="roundRect">
                            <a:avLst>
                              <a:gd name="adj" fmla="val 16667"/>
                            </a:avLst>
                          </a:prstGeom>
                          <a:solidFill>
                            <a:schemeClr val="bg1"/>
                          </a:solidFill>
                          <a:ln w="19050">
                            <a:solidFill>
                              <a:srgbClr val="660066"/>
                            </a:solidFill>
                            <a:round/>
                            <a:headEnd/>
                            <a:tailEnd/>
                          </a:ln>
                          <a:effectLst>
                            <a:outerShdw dist="23000" dir="5400000" rotWithShape="0">
                              <a:srgbClr val="808080">
                                <a:alpha val="34999"/>
                              </a:srgbClr>
                            </a:outerShdw>
                          </a:effectLst>
                        </wps:spPr>
                        <wps:txbx>
                          <w:txbxContent>
                            <w:p w14:paraId="4666ABBA" w14:textId="77777777" w:rsidR="007D1234" w:rsidRPr="00A251AA" w:rsidRDefault="007D1234" w:rsidP="00A251AA">
                              <w:pPr>
                                <w:pStyle w:val="NormalWeb"/>
                                <w:spacing w:before="0" w:beforeAutospacing="0" w:after="0" w:afterAutospacing="0"/>
                                <w:jc w:val="center"/>
                                <w:rPr>
                                  <w:sz w:val="22"/>
                                </w:rPr>
                              </w:pPr>
                              <w:r w:rsidRPr="00A251AA">
                                <w:rPr>
                                  <w:rFonts w:ascii="Calibri" w:hAnsi="Calibri" w:cs="MS PGothic"/>
                                  <w:color w:val="7030A0"/>
                                  <w:kern w:val="24"/>
                                  <w:szCs w:val="28"/>
                                </w:rPr>
                                <w:t>Table Management</w:t>
                              </w:r>
                            </w:p>
                          </w:txbxContent>
                        </wps:txbx>
                        <wps:bodyPr anchor="ctr"/>
                      </wps:wsp>
                      <wps:wsp>
                        <wps:cNvPr id="91" name="Straight Arrow Connector 91"/>
                        <wps:cNvCnPr>
                          <a:cxnSpLocks noChangeShapeType="1"/>
                        </wps:cNvCnPr>
                        <wps:spPr bwMode="auto">
                          <a:xfrm flipV="1">
                            <a:off x="806450" y="3778250"/>
                            <a:ext cx="0" cy="1078992"/>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92" name="Straight Arrow Connector 92"/>
                        <wps:cNvCnPr>
                          <a:cxnSpLocks noChangeShapeType="1"/>
                        </wps:cNvCnPr>
                        <wps:spPr bwMode="auto">
                          <a:xfrm flipH="1">
                            <a:off x="1097472" y="3787394"/>
                            <a:ext cx="1586" cy="1059244"/>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93" name="Straight Arrow Connector 93"/>
                        <wps:cNvCnPr>
                          <a:cxnSpLocks noChangeShapeType="1"/>
                        </wps:cNvCnPr>
                        <wps:spPr bwMode="auto">
                          <a:xfrm flipH="1">
                            <a:off x="2215622" y="4994402"/>
                            <a:ext cx="3601741" cy="0"/>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94" name="Straight Arrow Connector 94"/>
                        <wps:cNvCnPr>
                          <a:cxnSpLocks noChangeShapeType="1"/>
                        </wps:cNvCnPr>
                        <wps:spPr bwMode="auto">
                          <a:xfrm>
                            <a:off x="2215622" y="5229098"/>
                            <a:ext cx="3638316" cy="3048"/>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95" name="Rounded Rectangle 154"/>
                        <wps:cNvSpPr>
                          <a:spLocks noChangeArrowheads="1"/>
                        </wps:cNvSpPr>
                        <wps:spPr bwMode="auto">
                          <a:xfrm>
                            <a:off x="5835650" y="4735322"/>
                            <a:ext cx="1752600" cy="685800"/>
                          </a:xfrm>
                          <a:prstGeom prst="roundRect">
                            <a:avLst>
                              <a:gd name="adj" fmla="val 16667"/>
                            </a:avLst>
                          </a:prstGeom>
                          <a:solidFill>
                            <a:schemeClr val="bg1"/>
                          </a:solidFill>
                          <a:ln w="19050">
                            <a:solidFill>
                              <a:srgbClr val="FF0000"/>
                            </a:solidFill>
                            <a:round/>
                            <a:headEnd/>
                            <a:tailEnd/>
                          </a:ln>
                          <a:effectLst>
                            <a:outerShdw dist="23000" dir="5400000" rotWithShape="0">
                              <a:srgbClr val="808080">
                                <a:alpha val="34999"/>
                              </a:srgbClr>
                            </a:outerShdw>
                          </a:effectLst>
                        </wps:spPr>
                        <wps:txbx>
                          <w:txbxContent>
                            <w:p w14:paraId="2D8F166E" w14:textId="77777777" w:rsidR="007D1234" w:rsidRPr="00A251AA" w:rsidRDefault="007D1234" w:rsidP="00A251AA">
                              <w:pPr>
                                <w:pStyle w:val="NormalWeb"/>
                                <w:spacing w:before="0" w:beforeAutospacing="0" w:after="0" w:afterAutospacing="0"/>
                                <w:jc w:val="center"/>
                              </w:pPr>
                              <w:r w:rsidRPr="00A251AA">
                                <w:rPr>
                                  <w:rFonts w:ascii="Calibri" w:hAnsi="Calibri" w:cs="MS PGothic"/>
                                  <w:color w:val="FF0000"/>
                                  <w:kern w:val="24"/>
                                </w:rPr>
                                <w:t>cFE Table Services</w:t>
                              </w:r>
                            </w:p>
                          </w:txbxContent>
                        </wps:txbx>
                        <wps:bodyPr anchor="ctr"/>
                      </wps:wsp>
                      <wps:wsp>
                        <wps:cNvPr id="97" name="Straight Arrow Connector 97"/>
                        <wps:cNvCnPr>
                          <a:cxnSpLocks noChangeShapeType="1"/>
                        </wps:cNvCnPr>
                        <wps:spPr bwMode="auto">
                          <a:xfrm flipH="1" flipV="1">
                            <a:off x="7588250" y="5078222"/>
                            <a:ext cx="234950" cy="1"/>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98" name="TextBox 146"/>
                        <wps:cNvSpPr txBox="1">
                          <a:spLocks noChangeArrowheads="1"/>
                        </wps:cNvSpPr>
                        <wps:spPr bwMode="auto">
                          <a:xfrm>
                            <a:off x="7778750" y="4759706"/>
                            <a:ext cx="1028700" cy="646331"/>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1D78A5A7" w14:textId="77777777" w:rsidR="007D1234" w:rsidRPr="00A251AA" w:rsidRDefault="007D1234" w:rsidP="00A251AA">
                              <w:pPr>
                                <w:pStyle w:val="NormalWeb"/>
                                <w:spacing w:before="0" w:beforeAutospacing="0" w:after="0" w:afterAutospacing="0"/>
                              </w:pPr>
                              <w:r w:rsidRPr="00A251AA">
                                <w:rPr>
                                  <w:rFonts w:asciiTheme="minorHAnsi" w:hAnsi="Calibri" w:cstheme="minorBidi"/>
                                  <w:color w:val="000000" w:themeColor="text1"/>
                                  <w:kern w:val="24"/>
                                </w:rPr>
                                <w:t>Mission Ops</w:t>
                              </w:r>
                            </w:p>
                          </w:txbxContent>
                        </wps:txbx>
                        <wps:bodyPr wrap="square">
                          <a:noAutofit/>
                        </wps:bodyPr>
                      </wps:wsp>
                      <wps:wsp>
                        <wps:cNvPr id="99" name="Rounded Rectangle 158"/>
                        <wps:cNvSpPr>
                          <a:spLocks noChangeArrowheads="1"/>
                        </wps:cNvSpPr>
                        <wps:spPr bwMode="auto">
                          <a:xfrm>
                            <a:off x="5840665" y="256105"/>
                            <a:ext cx="1512887" cy="431475"/>
                          </a:xfrm>
                          <a:prstGeom prst="roundRect">
                            <a:avLst>
                              <a:gd name="adj" fmla="val 16667"/>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14:paraId="6562D447" w14:textId="77777777" w:rsidR="007D1234" w:rsidRPr="00650021" w:rsidRDefault="007D1234" w:rsidP="00A251AA">
                              <w:pPr>
                                <w:pStyle w:val="NormalWeb"/>
                                <w:spacing w:before="0" w:beforeAutospacing="0" w:after="0" w:afterAutospacing="0"/>
                                <w:jc w:val="center"/>
                                <w:rPr>
                                  <w:color w:val="FF0000"/>
                                </w:rPr>
                              </w:pPr>
                              <w:r w:rsidRPr="00650021">
                                <w:rPr>
                                  <w:rFonts w:ascii="Calibri" w:hAnsi="Calibri" w:cs="MS PGothic"/>
                                  <w:color w:val="FF0000"/>
                                  <w:kern w:val="24"/>
                                  <w:sz w:val="28"/>
                                  <w:szCs w:val="28"/>
                                </w:rPr>
                                <w:t>cFE Time Services</w:t>
                              </w:r>
                            </w:p>
                          </w:txbxContent>
                        </wps:txbx>
                        <wps:bodyPr anchor="ctr"/>
                      </wps:wsp>
                      <wps:wsp>
                        <wps:cNvPr id="100" name="Rounded Rectangle 159"/>
                        <wps:cNvSpPr>
                          <a:spLocks noChangeArrowheads="1"/>
                        </wps:cNvSpPr>
                        <wps:spPr bwMode="auto">
                          <a:xfrm>
                            <a:off x="164674" y="351980"/>
                            <a:ext cx="1452128" cy="363030"/>
                          </a:xfrm>
                          <a:prstGeom prst="roundRect">
                            <a:avLst>
                              <a:gd name="adj" fmla="val 16667"/>
                            </a:avLst>
                          </a:prstGeom>
                          <a:solidFill>
                            <a:schemeClr val="bg1"/>
                          </a:solidFill>
                          <a:ln w="19050">
                            <a:solidFill>
                              <a:schemeClr val="accent3">
                                <a:lumMod val="75000"/>
                              </a:schemeClr>
                            </a:solidFill>
                            <a:round/>
                            <a:headEnd/>
                            <a:tailEnd/>
                          </a:ln>
                          <a:effectLst>
                            <a:outerShdw dist="23000" dir="5400000" rotWithShape="0">
                              <a:srgbClr val="808080">
                                <a:alpha val="34999"/>
                              </a:srgbClr>
                            </a:outerShdw>
                          </a:effectLst>
                        </wps:spPr>
                        <wps:txbx>
                          <w:txbxContent>
                            <w:p w14:paraId="3187F9C7" w14:textId="77777777" w:rsidR="007D1234" w:rsidRPr="00A251AA" w:rsidRDefault="007D1234" w:rsidP="00A251AA">
                              <w:pPr>
                                <w:pStyle w:val="NormalWeb"/>
                                <w:spacing w:before="0" w:beforeAutospacing="0" w:after="0" w:afterAutospacing="0"/>
                                <w:jc w:val="center"/>
                                <w:rPr>
                                  <w:color w:val="76923C" w:themeColor="accent3" w:themeShade="BF"/>
                                  <w:sz w:val="22"/>
                                </w:rPr>
                              </w:pPr>
                              <w:r w:rsidRPr="00A251AA">
                                <w:rPr>
                                  <w:rFonts w:ascii="Calibri" w:hAnsi="Calibri" w:cs="MS PGothic"/>
                                  <w:color w:val="76923C" w:themeColor="accent3" w:themeShade="BF"/>
                                  <w:kern w:val="24"/>
                                  <w:sz w:val="22"/>
                                </w:rPr>
                                <w:t>cFS Time</w:t>
                              </w:r>
                            </w:p>
                          </w:txbxContent>
                        </wps:txbx>
                        <wps:bodyPr anchor="ctr"/>
                      </wps:wsp>
                      <wps:wsp>
                        <wps:cNvPr id="101" name="Straight Arrow Connector 101"/>
                        <wps:cNvCnPr>
                          <a:cxnSpLocks noChangeShapeType="1"/>
                        </wps:cNvCnPr>
                        <wps:spPr bwMode="auto">
                          <a:xfrm flipH="1">
                            <a:off x="1600898" y="530606"/>
                            <a:ext cx="640080" cy="4731"/>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02" name="Rounded Rectangle 161"/>
                        <wps:cNvSpPr>
                          <a:spLocks noChangeArrowheads="1"/>
                        </wps:cNvSpPr>
                        <wps:spPr bwMode="auto">
                          <a:xfrm>
                            <a:off x="2240978" y="346202"/>
                            <a:ext cx="1066800" cy="368808"/>
                          </a:xfrm>
                          <a:prstGeom prst="roundRect">
                            <a:avLst>
                              <a:gd name="adj" fmla="val 16667"/>
                            </a:avLst>
                          </a:prstGeom>
                          <a:solidFill>
                            <a:schemeClr val="bg1"/>
                          </a:solidFill>
                          <a:ln w="19050">
                            <a:solidFill>
                              <a:srgbClr val="660066"/>
                            </a:solidFill>
                            <a:round/>
                            <a:headEnd/>
                            <a:tailEnd/>
                          </a:ln>
                          <a:effectLst>
                            <a:outerShdw dist="23000" dir="5400000" rotWithShape="0">
                              <a:srgbClr val="808080">
                                <a:alpha val="34999"/>
                              </a:srgbClr>
                            </a:outerShdw>
                          </a:effectLst>
                        </wps:spPr>
                        <wps:txbx>
                          <w:txbxContent>
                            <w:p w14:paraId="59031171" w14:textId="77777777" w:rsidR="007D1234" w:rsidRPr="00A251AA" w:rsidRDefault="007D1234" w:rsidP="00A251AA">
                              <w:pPr>
                                <w:pStyle w:val="NormalWeb"/>
                                <w:spacing w:before="0" w:beforeAutospacing="0" w:after="0" w:afterAutospacing="0"/>
                                <w:jc w:val="center"/>
                              </w:pPr>
                              <w:r w:rsidRPr="00A251AA">
                                <w:rPr>
                                  <w:rFonts w:ascii="Calibri" w:hAnsi="Calibri" w:cs="MS PGothic"/>
                                  <w:color w:val="7030A0"/>
                                  <w:kern w:val="24"/>
                                </w:rPr>
                                <w:t>Fetch Time</w:t>
                              </w:r>
                            </w:p>
                          </w:txbxContent>
                        </wps:txbx>
                        <wps:bodyPr anchor="ctr"/>
                      </wps:wsp>
                      <wps:wsp>
                        <wps:cNvPr id="103" name="Straight Arrow Connector 103"/>
                        <wps:cNvCnPr>
                          <a:cxnSpLocks noChangeShapeType="1"/>
                        </wps:cNvCnPr>
                        <wps:spPr bwMode="auto">
                          <a:xfrm flipH="1" flipV="1">
                            <a:off x="3307778" y="530606"/>
                            <a:ext cx="2532888" cy="6096"/>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04" name="Rounded Rectangle 163"/>
                        <wps:cNvSpPr>
                          <a:spLocks noChangeArrowheads="1"/>
                        </wps:cNvSpPr>
                        <wps:spPr bwMode="auto">
                          <a:xfrm>
                            <a:off x="716090" y="1450192"/>
                            <a:ext cx="855664" cy="652538"/>
                          </a:xfrm>
                          <a:prstGeom prst="roundRect">
                            <a:avLst>
                              <a:gd name="adj" fmla="val 16667"/>
                            </a:avLst>
                          </a:prstGeom>
                          <a:solidFill>
                            <a:schemeClr val="bg1"/>
                          </a:solidFill>
                          <a:ln w="19050">
                            <a:solidFill>
                              <a:schemeClr val="accent3">
                                <a:lumMod val="75000"/>
                              </a:schemeClr>
                            </a:solidFill>
                            <a:round/>
                            <a:headEnd/>
                            <a:tailEnd/>
                          </a:ln>
                          <a:effectLst>
                            <a:outerShdw dist="23000" dir="5400000" rotWithShape="0">
                              <a:srgbClr val="808080">
                                <a:alpha val="34999"/>
                              </a:srgbClr>
                            </a:outerShdw>
                          </a:effectLst>
                        </wps:spPr>
                        <wps:txbx>
                          <w:txbxContent>
                            <w:p w14:paraId="37EDAEC2" w14:textId="77777777" w:rsidR="007D1234" w:rsidRPr="00A251AA" w:rsidRDefault="007D1234" w:rsidP="00A251AA">
                              <w:pPr>
                                <w:pStyle w:val="NormalWeb"/>
                                <w:spacing w:before="0" w:beforeAutospacing="0" w:after="0" w:afterAutospacing="0"/>
                                <w:jc w:val="center"/>
                                <w:rPr>
                                  <w:color w:val="76923C" w:themeColor="accent3" w:themeShade="BF"/>
                                  <w:sz w:val="20"/>
                                  <w:szCs w:val="20"/>
                                </w:rPr>
                              </w:pPr>
                              <w:r w:rsidRPr="00A251AA">
                                <w:rPr>
                                  <w:rFonts w:ascii="Calibri" w:hAnsi="Calibri" w:cs="MS PGothic"/>
                                  <w:color w:val="76923C" w:themeColor="accent3" w:themeShade="BF"/>
                                  <w:kern w:val="24"/>
                                  <w:sz w:val="20"/>
                                  <w:szCs w:val="20"/>
                                </w:rPr>
                                <w:t>Fault Flags</w:t>
                              </w:r>
                            </w:p>
                          </w:txbxContent>
                        </wps:txbx>
                        <wps:bodyPr anchor="ctr"/>
                      </wps:wsp>
                      <wps:wsp>
                        <wps:cNvPr id="105" name="Straight Arrow Connector 105"/>
                        <wps:cNvCnPr>
                          <a:cxnSpLocks noChangeShapeType="1"/>
                        </wps:cNvCnPr>
                        <wps:spPr bwMode="auto">
                          <a:xfrm flipV="1">
                            <a:off x="1565402" y="1885442"/>
                            <a:ext cx="393192" cy="9144"/>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12" name="TextBox 140"/>
                        <wps:cNvSpPr txBox="1">
                          <a:spLocks noChangeArrowheads="1"/>
                        </wps:cNvSpPr>
                        <wps:spPr bwMode="auto">
                          <a:xfrm>
                            <a:off x="2635439" y="5496168"/>
                            <a:ext cx="3220345" cy="370206"/>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65F3E02B" w14:textId="77777777" w:rsidR="007D1234" w:rsidRPr="00450167" w:rsidRDefault="007D1234" w:rsidP="00A251AA">
                              <w:pPr>
                                <w:pStyle w:val="NormalWeb"/>
                                <w:spacing w:before="0" w:beforeAutospacing="0" w:after="0" w:afterAutospacing="0"/>
                                <w:jc w:val="center"/>
                                <w:rPr>
                                  <w:color w:val="FFFFFF" w:themeColor="background1"/>
                                  <w:sz w:val="20"/>
                                </w:rPr>
                              </w:pPr>
                              <w:r>
                                <w:rPr>
                                  <w:rFonts w:asciiTheme="minorHAnsi" w:hAnsi="Calibri" w:cstheme="minorBidi"/>
                                  <w:b/>
                                  <w:bCs/>
                                  <w:color w:val="FFFFFF" w:themeColor="background1"/>
                                  <w:kern w:val="24"/>
                                  <w:sz w:val="28"/>
                                  <w:szCs w:val="36"/>
                                </w:rPr>
                                <w:t>SIL</w:t>
                              </w:r>
                              <w:r w:rsidRPr="00450167">
                                <w:rPr>
                                  <w:rFonts w:asciiTheme="minorHAnsi" w:hAnsi="Calibri" w:cstheme="minorBidi"/>
                                  <w:b/>
                                  <w:bCs/>
                                  <w:color w:val="FFFFFF" w:themeColor="background1"/>
                                  <w:kern w:val="24"/>
                                  <w:sz w:val="28"/>
                                  <w:szCs w:val="36"/>
                                </w:rPr>
                                <w:t xml:space="preserve"> cFS Application</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B965522" id="Group 60" o:spid="_x0000_s1028" style="position:absolute;margin-left:29.3pt;margin-top:55.75pt;width:485.9pt;height:348.3pt;z-index:251660288;mso-width-relative:margin;mso-height-relative:margin" coordorigin="1174,2561" coordsize="86899,56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">
                <v:rect id="Rectangle 62" o:spid="_x0000_s1029" style="position:absolute;left:1174;top:2943;width:16796;height:34930;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" fillcolor="#9bbb59 [3206]" strokecolor="black [3213]" strokeweight="1.5pt">
                  <v:shadow on="t" opacity="22936f" origin=",.5" offset="0,.63889mm"/>
                  <v:textbox>
                    <w:txbxContent>
                      <w:p w14:paraId="390B202F" w14:textId="77777777" w:rsidR="007D1234" w:rsidRDefault="007D1234" w:rsidP="00A251AA">
                        <w:pPr>
                          <w:pStyle w:val="NormalWeb"/>
                          <w:spacing w:before="0" w:beforeAutospacing="0" w:after="0" w:afterAutospacing="0"/>
                          <w:jc w:val="center"/>
                          <w:rPr>
                            <w:rFonts w:ascii="Calibri" w:hAnsi="Calibri" w:cs="MS PGothic"/>
                            <w:color w:val="000000"/>
                            <w:kern w:val="24"/>
                            <w:sz w:val="40"/>
                            <w:szCs w:val="40"/>
                          </w:rPr>
                        </w:pPr>
                      </w:p>
                      <w:p w14:paraId="7ADE89A1" w14:textId="77777777" w:rsidR="007D1234" w:rsidRDefault="007D1234" w:rsidP="00A251AA">
                        <w:pPr>
                          <w:pStyle w:val="NormalWeb"/>
                          <w:spacing w:before="0" w:beforeAutospacing="0" w:after="0" w:afterAutospacing="0"/>
                          <w:jc w:val="center"/>
                          <w:rPr>
                            <w:rFonts w:ascii="Calibri" w:hAnsi="Calibri" w:cs="MS PGothic"/>
                            <w:color w:val="000000"/>
                            <w:kern w:val="24"/>
                            <w:sz w:val="40"/>
                            <w:szCs w:val="40"/>
                          </w:rPr>
                        </w:pPr>
                      </w:p>
                      <w:p w14:paraId="4652EE88" w14:textId="77777777" w:rsidR="007D1234" w:rsidRDefault="007D1234" w:rsidP="00A251AA">
                        <w:pPr>
                          <w:pStyle w:val="NormalWeb"/>
                          <w:spacing w:before="0" w:beforeAutospacing="0" w:after="0" w:afterAutospacing="0"/>
                          <w:jc w:val="center"/>
                          <w:rPr>
                            <w:rFonts w:ascii="Calibri" w:hAnsi="Calibri" w:cs="MS PGothic"/>
                            <w:color w:val="000000"/>
                            <w:kern w:val="24"/>
                            <w:sz w:val="40"/>
                            <w:szCs w:val="40"/>
                          </w:rPr>
                        </w:pPr>
                      </w:p>
                      <w:p w14:paraId="7695B9C9" w14:textId="77777777" w:rsidR="007D1234" w:rsidRPr="00A251AA" w:rsidRDefault="007D1234" w:rsidP="00A251AA">
                        <w:pPr>
                          <w:pStyle w:val="NormalWeb"/>
                          <w:spacing w:before="0" w:beforeAutospacing="0" w:after="0" w:afterAutospacing="0"/>
                          <w:jc w:val="center"/>
                          <w:rPr>
                            <w:sz w:val="32"/>
                            <w:szCs w:val="32"/>
                          </w:rPr>
                        </w:pPr>
                      </w:p>
                    </w:txbxContent>
                  </v:textbox>
                </v:rect>
                <v:shapetype id="_x0000_t32" coordsize="21600,21600" o:spt="32" o:oned="t" path="m,l21600,21600e" filled="f">
                  <v:path arrowok="t" fillok="f" o:connecttype="none"/>
                  <o:lock v:ext="edit" shapetype="t"/>
                </v:shapetype>
                <v:shape id="Straight Arrow Connector 63" o:spid="_x0000_s1030" type="#_x0000_t32" style="position:absolute;left:17970;top:13703;width:20574;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" strokecolor="black [3213]" strokeweight="2pt">
                  <v:stroke endarrow="open"/>
                  <v:shadow on="t" opacity="24903f" origin=",.5" offset="0,.55556mm"/>
                </v:shape>
                <v:roundrect id="Rounded Rectangle 123" o:spid="_x0000_s1031" style="position:absolute;left:38544;top:12423;width:9144;height:9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" fillcolor="white [3212]" strokecolor="#606" strokeweight="1.5pt">
                  <v:shadow on="t" opacity="22936f" origin=",.5" offset="0,.63889mm"/>
                  <v:textbox>
                    <w:txbxContent>
                      <w:p w14:paraId="099461E1" w14:textId="77777777" w:rsidR="007D1234" w:rsidRDefault="007D1234" w:rsidP="00A251AA">
                        <w:pPr>
                          <w:pStyle w:val="NormalWeb"/>
                          <w:spacing w:before="0" w:beforeAutospacing="0" w:after="0" w:afterAutospacing="0"/>
                          <w:jc w:val="center"/>
                        </w:pPr>
                        <w:r>
                          <w:rPr>
                            <w:rFonts w:ascii="Calibri" w:hAnsi="Calibri" w:cs="MS PGothic"/>
                            <w:color w:val="7030A0"/>
                            <w:kern w:val="24"/>
                            <w:sz w:val="28"/>
                            <w:szCs w:val="28"/>
                          </w:rPr>
                          <w:t>Bus Out</w:t>
                        </w:r>
                      </w:p>
                    </w:txbxContent>
                  </v:textbox>
                </v:roundrect>
                <v:roundrect id="Rounded Rectangle 124" o:spid="_x0000_s1032" style="position:absolute;left:7191;top:7183;width:8557;height:6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" fillcolor="white [3212]" strokecolor="#76923c [2406]" strokeweight="1.5pt">
                  <v:shadow on="t" opacity="22936f" origin=",.5" offset="0,.63889mm"/>
                  <v:textbox>
                    <w:txbxContent>
                      <w:p w14:paraId="4DDA4432" w14:textId="77777777" w:rsidR="007D1234" w:rsidRPr="00A251AA" w:rsidRDefault="007D1234" w:rsidP="00A251AA">
                        <w:pPr>
                          <w:pStyle w:val="NormalWeb"/>
                          <w:spacing w:before="0" w:beforeAutospacing="0" w:after="0" w:afterAutospacing="0"/>
                          <w:jc w:val="center"/>
                          <w:rPr>
                            <w:color w:val="76923C" w:themeColor="accent3" w:themeShade="BF"/>
                            <w:sz w:val="22"/>
                          </w:rPr>
                        </w:pPr>
                        <w:r w:rsidRPr="00A251AA">
                          <w:rPr>
                            <w:rFonts w:ascii="Calibri" w:hAnsi="Calibri" w:cs="MS PGothic"/>
                            <w:color w:val="76923C" w:themeColor="accent3" w:themeShade="BF"/>
                            <w:kern w:val="24"/>
                            <w:sz w:val="22"/>
                          </w:rPr>
                          <w:t>Event Signals</w:t>
                        </w:r>
                      </w:p>
                    </w:txbxContent>
                  </v:textbox>
                </v:roundrect>
                <v:roundrect id="Rounded Rectangle 125" o:spid="_x0000_s1033" style="position:absolute;left:42391;top:31720;width:8604;height:167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" fillcolor="white [3212]" strokecolor="#606" strokeweight="1.5pt">
                  <v:shadow on="t" opacity="22936f" origin=",.5" offset="0,.63889mm"/>
                  <v:textbox>
                    <w:txbxContent>
                      <w:p w14:paraId="796D1901" w14:textId="77777777" w:rsidR="007D1234" w:rsidRDefault="007D1234" w:rsidP="00A251AA">
                        <w:pPr>
                          <w:pStyle w:val="NormalWeb"/>
                          <w:spacing w:before="0" w:beforeAutospacing="0" w:after="0" w:afterAutospacing="0"/>
                          <w:jc w:val="center"/>
                        </w:pPr>
                        <w:r>
                          <w:rPr>
                            <w:rFonts w:ascii="Calibri" w:hAnsi="Calibri" w:cs="MS PGothic"/>
                            <w:color w:val="7030A0"/>
                            <w:kern w:val="24"/>
                            <w:sz w:val="28"/>
                            <w:szCs w:val="28"/>
                          </w:rPr>
                          <w:t>Bus In</w:t>
                        </w:r>
                      </w:p>
                    </w:txbxContent>
                  </v:textbox>
                </v:roundrect>
                <v:shape id="Straight Arrow Connector 67" o:spid="_x0000_s1034" type="#_x0000_t32" style="position:absolute;left:44167;top:10213;width:14189;height: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" strokecolor="black [3213]" strokeweight="2pt">
                  <v:stroke endarrow="open"/>
                  <v:shadow on="t" opacity="24903f" origin=",.5" offset="0,.55556mm"/>
                </v:shape>
                <v:shape id="Straight Arrow Connector 68" o:spid="_x0000_s1035" type="#_x0000_t32" style="position:absolute;left:47688;top:17376;width:845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" strokecolor="black [3213]" strokeweight="2pt">
                  <v:stroke endarrow="open"/>
                  <v:shadow on="t" opacity="24903f" origin=",.5" offset="0,.55556mm"/>
                </v:shape>
                <v:roundrect id="Rounded Rectangle 128" o:spid="_x0000_s1036" style="position:absolute;left:56288;top:14739;width:13489;height:285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" fillcolor="white [3212]" strokecolor="red" strokeweight="1.5pt">
                  <v:shadow on="t" opacity="22936f" origin=",.5" offset="0,.63889mm"/>
                  <v:textbox>
                    <w:txbxContent>
                      <w:p w14:paraId="6901BA25" w14:textId="77777777" w:rsidR="007D1234" w:rsidRPr="00A251AA" w:rsidRDefault="007D1234" w:rsidP="00A251AA">
                        <w:pPr>
                          <w:pStyle w:val="NormalWeb"/>
                          <w:spacing w:before="0" w:beforeAutospacing="0" w:after="0" w:afterAutospacing="0"/>
                          <w:jc w:val="center"/>
                          <w:rPr>
                            <w:sz w:val="28"/>
                          </w:rPr>
                        </w:pPr>
                        <w:r w:rsidRPr="00A251AA">
                          <w:rPr>
                            <w:rFonts w:ascii="Calibri" w:hAnsi="Calibri" w:cs="MS PGothic"/>
                            <w:color w:val="FF0000"/>
                            <w:kern w:val="24"/>
                            <w:sz w:val="28"/>
                          </w:rPr>
                          <w:t>cFE Software Bus</w:t>
                        </w:r>
                      </w:p>
                    </w:txbxContent>
                  </v:textbox>
                </v:roundrect>
                <v:shape id="Straight Arrow Connector 70" o:spid="_x0000_s1037" type="#_x0000_t32" style="position:absolute;left:51204;top:40937;width:493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" strokecolor="black [3213]" strokeweight="2pt">
                  <v:stroke endarrow="open"/>
                  <v:shadow on="t" opacity="24903f" origin=",.5" offset="0,.55556mm"/>
                </v:shape>
                <v:roundrect id="Rounded Rectangle 130" o:spid="_x0000_s1038" style="position:absolute;left:22542;top:7790;width:21625;height:48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" fillcolor="white [3212]" strokecolor="#606" strokeweight="1.5pt">
                  <v:shadow on="t" opacity="22936f" origin=",.5" offset="0,.63889mm"/>
                  <v:textbox>
                    <w:txbxContent>
                      <w:p w14:paraId="2F1A4129" w14:textId="77777777" w:rsidR="007D1234" w:rsidRPr="00A251AA" w:rsidRDefault="007D1234" w:rsidP="00A251AA">
                        <w:pPr>
                          <w:pStyle w:val="NormalWeb"/>
                          <w:spacing w:before="0" w:beforeAutospacing="0" w:after="0" w:afterAutospacing="0"/>
                          <w:jc w:val="center"/>
                        </w:pPr>
                        <w:r w:rsidRPr="00A251AA">
                          <w:rPr>
                            <w:rFonts w:ascii="Calibri" w:hAnsi="Calibri" w:cs="MS PGothic"/>
                            <w:color w:val="7030A0"/>
                            <w:kern w:val="24"/>
                          </w:rPr>
                          <w:t>Event Processing</w:t>
                        </w:r>
                      </w:p>
                    </w:txbxContent>
                  </v:textbox>
                </v:roundrect>
                <v:shape id="Straight Arrow Connector 72" o:spid="_x0000_s1039" type="#_x0000_t32" style="position:absolute;left:69924;top:26736;width:7620;height: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" strokecolor="black [3213]" strokeweight="2pt">
                  <v:stroke endarrow="open"/>
                  <v:shadow on="t" opacity="24903f" origin=",.5" offset="0,.55556mm"/>
                </v:shape>
                <v:shape id="Straight Arrow Connector 73" o:spid="_x0000_s1040" type="#_x0000_t32" style="position:absolute;left:69786;top:18595;width:762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" strokecolor="black [3213]" strokeweight="2pt">
                  <v:stroke endarrow="open"/>
                  <v:shadow on="t" opacity="24903f" origin=",.5" offset="0,.55556mm"/>
                </v:shape>
                <v:shape id="TextBox 78" o:spid="_x0000_s1041" type="#_x0000_t202" style="position:absolute;left:71659;top:19281;width:16415;height:6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1BF66B29" w14:textId="77777777" w:rsidR="007D1234" w:rsidRPr="00A251AA" w:rsidRDefault="007D1234" w:rsidP="00A251AA">
                        <w:pPr>
                          <w:pStyle w:val="NormalWeb"/>
                          <w:spacing w:before="0" w:beforeAutospacing="0" w:after="0" w:afterAutospacing="0"/>
                          <w:rPr>
                            <w:sz w:val="28"/>
                            <w:szCs w:val="28"/>
                          </w:rPr>
                        </w:pPr>
                        <w:r w:rsidRPr="00A251AA">
                          <w:rPr>
                            <w:rFonts w:asciiTheme="minorHAnsi" w:hAnsi="Calibri" w:cstheme="minorBidi"/>
                            <w:color w:val="000000" w:themeColor="text1"/>
                            <w:kern w:val="24"/>
                            <w:sz w:val="28"/>
                            <w:szCs w:val="28"/>
                          </w:rPr>
                          <w:t>Other Apps / Mission Ops</w:t>
                        </w:r>
                      </w:p>
                    </w:txbxContent>
                  </v:textbox>
                </v:shape>
                <v:shape id="Straight Arrow Connector 75" o:spid="_x0000_s1042" type="#_x0000_t32" style="position:absolute;left:15748;top:10263;width:64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" strokecolor="black [3213]" strokeweight="2pt">
                  <v:stroke endarrow="open"/>
                  <v:shadow on="t" opacity="24903f" origin=",.5" offset="0,.55556mm"/>
                </v:shape>
                <v:roundrect id="Rounded Rectangle 135" o:spid="_x0000_s1043" style="position:absolute;left:58356;top:7698;width:15240;height:5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" fillcolor="white [3212]" strokecolor="red" strokeweight="1.5pt">
                  <v:shadow on="t" opacity="22936f" origin=",.5" offset="0,.63889mm"/>
                  <v:textbox>
                    <w:txbxContent>
                      <w:p w14:paraId="75373544" w14:textId="77777777" w:rsidR="007D1234" w:rsidRPr="00A251AA" w:rsidRDefault="007D1234" w:rsidP="00A251AA">
                        <w:pPr>
                          <w:pStyle w:val="NormalWeb"/>
                          <w:spacing w:before="0" w:beforeAutospacing="0" w:after="0" w:afterAutospacing="0"/>
                          <w:jc w:val="center"/>
                          <w:rPr>
                            <w:color w:val="FF0000"/>
                          </w:rPr>
                        </w:pPr>
                        <w:r w:rsidRPr="00A251AA">
                          <w:rPr>
                            <w:rFonts w:ascii="Calibri" w:hAnsi="Calibri" w:cs="MS PGothic"/>
                            <w:color w:val="FF0000"/>
                            <w:kern w:val="24"/>
                            <w:sz w:val="28"/>
                            <w:szCs w:val="28"/>
                          </w:rPr>
                          <w:t>cFE Event Services</w:t>
                        </w:r>
                      </w:p>
                    </w:txbxContent>
                  </v:textbox>
                </v:roundrect>
                <v:shape id="Straight Arrow Connector 77" o:spid="_x0000_s1044" type="#_x0000_t32" style="position:absolute;left:73596;top:10525;width:3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" strokecolor="black [3213]" strokeweight="2pt">
                  <v:stroke endarrow="open"/>
                  <v:shadow on="t" opacity="24903f" origin=",.5" offset="0,.55556mm"/>
                </v:shape>
                <v:shape id="TextBox 87" o:spid="_x0000_s1045" type="#_x0000_t202" style="position:absolute;left:77406;top:7622;width:9983;height:6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360547C2" w14:textId="77777777" w:rsidR="007D1234" w:rsidRPr="00A251AA" w:rsidRDefault="007D1234" w:rsidP="00A251AA">
                        <w:pPr>
                          <w:pStyle w:val="NormalWeb"/>
                          <w:spacing w:before="0" w:beforeAutospacing="0" w:after="0" w:afterAutospacing="0"/>
                        </w:pPr>
                        <w:r w:rsidRPr="00A251AA">
                          <w:rPr>
                            <w:rFonts w:asciiTheme="minorHAnsi" w:hAnsi="Calibri" w:cstheme="minorBidi"/>
                            <w:color w:val="000000" w:themeColor="text1"/>
                            <w:kern w:val="24"/>
                          </w:rPr>
                          <w:t>Mission Ops</w:t>
                        </w:r>
                      </w:p>
                    </w:txbxContent>
                  </v:textbox>
                </v:shape>
                <v:roundrect id="Rounded Rectangle 138" o:spid="_x0000_s1046" style="position:absolute;left:23005;top:23853;width:16789;height:178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" fillcolor="white [3212]" strokecolor="#606" strokeweight="1.5pt">
                  <v:shadow on="t" opacity="22936f" origin=",.5" offset="0,.63889mm"/>
                  <v:textbox>
                    <w:txbxContent>
                      <w:p w14:paraId="7911256F" w14:textId="77777777" w:rsidR="007D1234" w:rsidRPr="00A251AA" w:rsidRDefault="007D1234" w:rsidP="00650021">
                        <w:pPr>
                          <w:pStyle w:val="NormalWeb"/>
                          <w:spacing w:before="0" w:beforeAutospacing="0" w:after="0" w:afterAutospacing="0"/>
                        </w:pPr>
                        <w:r w:rsidRPr="00650021">
                          <w:rPr>
                            <w:rFonts w:ascii="Calibri" w:hAnsi="Calibri" w:cs="MS PGothic"/>
                            <w:color w:val="7030A0"/>
                            <w:kern w:val="24"/>
                          </w:rPr>
                          <w:t>-</w:t>
                        </w:r>
                        <w:r>
                          <w:rPr>
                            <w:rFonts w:ascii="Calibri" w:hAnsi="Calibri" w:cs="MS PGothic"/>
                            <w:color w:val="7030A0"/>
                            <w:kern w:val="24"/>
                          </w:rPr>
                          <w:t xml:space="preserve"> </w:t>
                        </w:r>
                        <w:r w:rsidRPr="00A251AA">
                          <w:rPr>
                            <w:rFonts w:ascii="Calibri" w:hAnsi="Calibri" w:cs="MS PGothic"/>
                            <w:color w:val="7030A0"/>
                            <w:kern w:val="24"/>
                          </w:rPr>
                          <w:t>Queue</w:t>
                        </w:r>
                        <w:r>
                          <w:t xml:space="preserve"> </w:t>
                        </w:r>
                        <w:r>
                          <w:rPr>
                            <w:rFonts w:ascii="Calibri" w:hAnsi="Calibri" w:cs="MS PGothic"/>
                            <w:color w:val="7030A0"/>
                            <w:kern w:val="24"/>
                          </w:rPr>
                          <w:t>Cmd</w:t>
                        </w:r>
                        <w:r w:rsidRPr="00A251AA">
                          <w:rPr>
                            <w:rFonts w:ascii="Calibri" w:hAnsi="Calibri" w:cs="MS PGothic"/>
                            <w:color w:val="7030A0"/>
                            <w:kern w:val="24"/>
                          </w:rPr>
                          <w:t xml:space="preserve"> </w:t>
                        </w:r>
                        <w:r>
                          <w:rPr>
                            <w:rFonts w:ascii="Calibri" w:hAnsi="Calibri" w:cs="MS PGothic"/>
                            <w:color w:val="7030A0"/>
                            <w:kern w:val="24"/>
                          </w:rPr>
                          <w:t>Message</w:t>
                        </w:r>
                      </w:p>
                      <w:p w14:paraId="21D60884" w14:textId="77777777" w:rsidR="007D1234" w:rsidRPr="00A251AA" w:rsidRDefault="007D1234" w:rsidP="00650021">
                        <w:pPr>
                          <w:pStyle w:val="NormalWeb"/>
                          <w:spacing w:before="0" w:beforeAutospacing="0" w:after="0" w:afterAutospacing="0"/>
                        </w:pPr>
                        <w:r w:rsidRPr="00650021">
                          <w:rPr>
                            <w:rFonts w:ascii="Calibri" w:hAnsi="Calibri" w:cs="MS PGothic"/>
                            <w:color w:val="7030A0"/>
                            <w:kern w:val="24"/>
                          </w:rPr>
                          <w:t>-</w:t>
                        </w:r>
                        <w:r>
                          <w:rPr>
                            <w:rFonts w:ascii="Calibri" w:hAnsi="Calibri" w:cs="MS PGothic"/>
                            <w:color w:val="7030A0"/>
                            <w:kern w:val="24"/>
                          </w:rPr>
                          <w:t xml:space="preserve"> </w:t>
                        </w:r>
                        <w:r w:rsidRPr="00A251AA">
                          <w:rPr>
                            <w:rFonts w:ascii="Calibri" w:hAnsi="Calibri" w:cs="MS PGothic"/>
                            <w:color w:val="7030A0"/>
                            <w:kern w:val="24"/>
                          </w:rPr>
                          <w:t xml:space="preserve">Provide </w:t>
                        </w:r>
                        <w:r>
                          <w:rPr>
                            <w:rFonts w:ascii="Calibri" w:hAnsi="Calibri" w:cs="MS PGothic"/>
                            <w:color w:val="7030A0"/>
                            <w:kern w:val="24"/>
                          </w:rPr>
                          <w:t>Seq#</w:t>
                        </w:r>
                        <w:r w:rsidRPr="00A251AA">
                          <w:rPr>
                            <w:rFonts w:ascii="Calibri" w:hAnsi="Calibri" w:cs="MS PGothic"/>
                            <w:color w:val="7030A0"/>
                            <w:kern w:val="24"/>
                          </w:rPr>
                          <w:t xml:space="preserve"> </w:t>
                        </w:r>
                      </w:p>
                      <w:p w14:paraId="2B1166BA" w14:textId="77777777" w:rsidR="007D1234" w:rsidRPr="00A251AA" w:rsidRDefault="007D1234" w:rsidP="00650021">
                        <w:pPr>
                          <w:pStyle w:val="NormalWeb"/>
                          <w:spacing w:before="0" w:beforeAutospacing="0" w:after="0" w:afterAutospacing="0"/>
                        </w:pPr>
                        <w:r>
                          <w:rPr>
                            <w:rFonts w:ascii="Calibri" w:hAnsi="Calibri" w:cs="MS PGothic"/>
                            <w:color w:val="7030A0"/>
                            <w:kern w:val="24"/>
                          </w:rPr>
                          <w:t xml:space="preserve">- </w:t>
                        </w:r>
                        <w:r w:rsidRPr="00A251AA">
                          <w:rPr>
                            <w:rFonts w:ascii="Calibri" w:hAnsi="Calibri" w:cs="MS PGothic"/>
                            <w:color w:val="7030A0"/>
                            <w:kern w:val="24"/>
                          </w:rPr>
                          <w:t xml:space="preserve">Error Check </w:t>
                        </w:r>
                        <w:r>
                          <w:rPr>
                            <w:rFonts w:ascii="Calibri" w:hAnsi="Calibri" w:cs="MS PGothic"/>
                            <w:color w:val="7030A0"/>
                            <w:kern w:val="24"/>
                          </w:rPr>
                          <w:t>Message</w:t>
                        </w:r>
                      </w:p>
                    </w:txbxContent>
                  </v:textbox>
                </v:roundrect>
                <v:shape id="Straight Arrow Connector 80" o:spid="_x0000_s1047" type="#_x0000_t32" style="position:absolute;left:17848;top:30711;width:5456;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" strokecolor="black [3213]" strokeweight="2pt">
                  <v:stroke startarrow="open"/>
                  <v:shadow on="t" opacity="24903f" origin=",.5" offset="0,.55556mm"/>
                </v:shape>
                <v:roundrect id="Rounded Rectangle 140" o:spid="_x0000_s1048" style="position:absolute;left:73635;top:33896;width:8763;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" fillcolor="white [3212]" strokecolor="red" strokeweight="1.5pt">
                  <v:shadow on="t" opacity="22936f" origin=",.5" offset="0,.63889mm"/>
                  <v:textbox>
                    <w:txbxContent>
                      <w:p w14:paraId="4610076E" w14:textId="77777777" w:rsidR="007D1234" w:rsidRDefault="007D1234" w:rsidP="00A251AA">
                        <w:pPr>
                          <w:pStyle w:val="NormalWeb"/>
                          <w:spacing w:before="0" w:beforeAutospacing="0" w:after="0" w:afterAutospacing="0"/>
                          <w:jc w:val="center"/>
                        </w:pPr>
                        <w:r>
                          <w:rPr>
                            <w:rFonts w:ascii="Calibri" w:hAnsi="Calibri" w:cs="MS PGothic"/>
                            <w:color w:val="FF0000"/>
                            <w:kern w:val="24"/>
                            <w:sz w:val="28"/>
                            <w:szCs w:val="28"/>
                          </w:rPr>
                          <w:t>SCH</w:t>
                        </w:r>
                      </w:p>
                    </w:txbxContent>
                  </v:textbox>
                </v:roundrect>
                <v:shape id="Straight Arrow Connector 82" o:spid="_x0000_s1049" type="#_x0000_t32" style="position:absolute;left:39821;top:35760;width:2427;height: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" strokecolor="black [3213]" strokeweight="2pt">
                  <v:stroke startarrow="open"/>
                  <v:shadow on="t" opacity="24903f" origin=",.5" offset="0,.55556mm"/>
                </v:shape>
                <v:shape id="Straight Arrow Connector 83" o:spid="_x0000_s1050" type="#_x0000_t32" style="position:absolute;left:69795;top:37325;width:38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" strokecolor="black [3213]" strokeweight="2pt">
                  <v:stroke endarrow="open"/>
                  <v:shadow on="t" opacity="24903f" origin=",.5" offset="0,.55556mm"/>
                </v:shape>
                <v:roundrect id="Rounded Rectangle 143" o:spid="_x0000_s1051" style="position:absolute;left:12026;top:44244;width:10516;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" fillcolor="white [3212]" strokecolor="#606" strokeweight="1.5pt">
                  <v:shadow on="t" opacity="22936f" origin=",.5" offset="0,.63889mm"/>
                  <v:textbox>
                    <w:txbxContent>
                      <w:p w14:paraId="60ECC1BD" w14:textId="77777777" w:rsidR="007D1234" w:rsidRPr="00A251AA" w:rsidRDefault="007D1234" w:rsidP="00A251AA">
                        <w:pPr>
                          <w:pStyle w:val="NormalWeb"/>
                          <w:spacing w:before="0" w:beforeAutospacing="0" w:after="0" w:afterAutospacing="0"/>
                          <w:jc w:val="center"/>
                        </w:pPr>
                        <w:r w:rsidRPr="00A251AA">
                          <w:rPr>
                            <w:rFonts w:ascii="Calibri" w:hAnsi="Calibri" w:cs="MS PGothic"/>
                            <w:color w:val="7030A0"/>
                            <w:kern w:val="24"/>
                          </w:rPr>
                          <w:t>Execute</w:t>
                        </w:r>
                      </w:p>
                    </w:txbxContent>
                  </v:textbox>
                </v:roundrect>
                <v:shape id="Straight Arrow Connector 85" o:spid="_x0000_s1052" type="#_x0000_t32" style="position:absolute;left:22755;top:46103;width:17039;height: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" strokecolor="black [3213]" strokeweight="2pt">
                  <v:stroke endarrow="open"/>
                  <v:shadow on="t" opacity="24903f" origin=",.5" offset="0,.55556mm"/>
                </v:shape>
                <v:shape id="Straight Arrow Connector 86" o:spid="_x0000_s1053" type="#_x0000_t32" style="position:absolute;left:16568;top:37965;width:30;height:627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" strokecolor="black [3213]" strokeweight="2pt">
                  <v:stroke endarrow="open"/>
                  <v:shadow on="t" opacity="24903f" origin=",.5" offset="0,.55556mm"/>
                </v:shape>
                <v:roundrect id="Rounded Rectangle 146" o:spid="_x0000_s1054" style="position:absolute;left:19494;top:16313;width:14339;height:67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" fillcolor="white [3212]" strokecolor="#606" strokeweight="1.5pt">
                  <v:shadow on="t" opacity="22936f" origin=",.5" offset="0,.63889mm"/>
                  <v:textbox>
                    <w:txbxContent>
                      <w:p w14:paraId="790904A7" w14:textId="77777777" w:rsidR="007D1234" w:rsidRPr="00A251AA" w:rsidRDefault="007D1234" w:rsidP="00A251AA">
                        <w:pPr>
                          <w:pStyle w:val="NormalWeb"/>
                          <w:spacing w:before="0" w:beforeAutospacing="0" w:after="0" w:afterAutospacing="0"/>
                          <w:jc w:val="center"/>
                        </w:pPr>
                        <w:r w:rsidRPr="00A251AA">
                          <w:rPr>
                            <w:rFonts w:ascii="Calibri" w:hAnsi="Calibri" w:cs="MS PGothic"/>
                            <w:color w:val="7030A0"/>
                            <w:kern w:val="24"/>
                          </w:rPr>
                          <w:t>House Keeping</w:t>
                        </w:r>
                      </w:p>
                    </w:txbxContent>
                  </v:textbox>
                </v:roundrect>
                <v:shape id="Straight Arrow Connector 88" o:spid="_x0000_s1055" type="#_x0000_t32" style="position:absolute;left:17970;top:26901;width:7620;height:3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" strokecolor="black [3213]" strokeweight="2pt">
                  <v:stroke endarrow="open"/>
                  <v:shadow on="t" opacity="24903f" origin=",.5" offset="0,.55556mm"/>
                </v:shape>
                <v:shape id="Straight Arrow Connector 89" o:spid="_x0000_s1056" type="#_x0000_t32" style="position:absolute;left:33982;top:20043;width:4562;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" strokecolor="black [3213]" strokeweight="2pt">
                  <v:stroke endarrow="open"/>
                  <v:shadow on="t" opacity="24903f" origin=",.5" offset="0,.55556mm"/>
                </v:shape>
                <v:roundrect id="Rounded Rectangle 149" o:spid="_x0000_s1057" style="position:absolute;left:6418;top:48450;width:15346;height:65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" fillcolor="white [3212]" strokecolor="#606" strokeweight="1.5pt">
                  <v:shadow on="t" opacity="22936f" origin=",.5" offset="0,.63889mm"/>
                  <v:textbox>
                    <w:txbxContent>
                      <w:p w14:paraId="4666ABBA" w14:textId="77777777" w:rsidR="007D1234" w:rsidRPr="00A251AA" w:rsidRDefault="007D1234" w:rsidP="00A251AA">
                        <w:pPr>
                          <w:pStyle w:val="NormalWeb"/>
                          <w:spacing w:before="0" w:beforeAutospacing="0" w:after="0" w:afterAutospacing="0"/>
                          <w:jc w:val="center"/>
                          <w:rPr>
                            <w:sz w:val="22"/>
                          </w:rPr>
                        </w:pPr>
                        <w:r w:rsidRPr="00A251AA">
                          <w:rPr>
                            <w:rFonts w:ascii="Calibri" w:hAnsi="Calibri" w:cs="MS PGothic"/>
                            <w:color w:val="7030A0"/>
                            <w:kern w:val="24"/>
                            <w:szCs w:val="28"/>
                          </w:rPr>
                          <w:t>Table Management</w:t>
                        </w:r>
                      </w:p>
                    </w:txbxContent>
                  </v:textbox>
                </v:roundrect>
                <v:shape id="Straight Arrow Connector 91" o:spid="_x0000_s1058" type="#_x0000_t32" style="position:absolute;left:8064;top:37782;width:0;height:107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" strokecolor="black [3213]" strokeweight="2pt">
                  <v:stroke endarrow="open"/>
                  <v:shadow on="t" opacity="24903f" origin=",.5" offset="0,.55556mm"/>
                </v:shape>
                <v:shape id="Straight Arrow Connector 92" o:spid="_x0000_s1059" type="#_x0000_t32" style="position:absolute;left:10974;top:37873;width:16;height:105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" strokecolor="black [3213]" strokeweight="2pt">
                  <v:stroke endarrow="open"/>
                  <v:shadow on="t" opacity="24903f" origin=",.5" offset="0,.55556mm"/>
                </v:shape>
                <v:shape id="Straight Arrow Connector 93" o:spid="_x0000_s1060" type="#_x0000_t32" style="position:absolute;left:22156;top:49944;width:360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" strokecolor="black [3213]" strokeweight="2pt">
                  <v:stroke endarrow="open"/>
                  <v:shadow on="t" opacity="24903f" origin=",.5" offset="0,.55556mm"/>
                </v:shape>
                <v:shape id="Straight Arrow Connector 94" o:spid="_x0000_s1061" type="#_x0000_t32" style="position:absolute;left:22156;top:52290;width:36383;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" strokecolor="black [3213]" strokeweight="2pt">
                  <v:stroke endarrow="open"/>
                  <v:shadow on="t" opacity="24903f" origin=",.5" offset="0,.55556mm"/>
                </v:shape>
                <v:roundrect id="Rounded Rectangle 154" o:spid="_x0000_s1062" style="position:absolute;left:58356;top:47353;width:17526;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" fillcolor="white [3212]" strokecolor="red" strokeweight="1.5pt">
                  <v:shadow on="t" opacity="22936f" origin=",.5" offset="0,.63889mm"/>
                  <v:textbox>
                    <w:txbxContent>
                      <w:p w14:paraId="2D8F166E" w14:textId="77777777" w:rsidR="007D1234" w:rsidRPr="00A251AA" w:rsidRDefault="007D1234" w:rsidP="00A251AA">
                        <w:pPr>
                          <w:pStyle w:val="NormalWeb"/>
                          <w:spacing w:before="0" w:beforeAutospacing="0" w:after="0" w:afterAutospacing="0"/>
                          <w:jc w:val="center"/>
                        </w:pPr>
                        <w:r w:rsidRPr="00A251AA">
                          <w:rPr>
                            <w:rFonts w:ascii="Calibri" w:hAnsi="Calibri" w:cs="MS PGothic"/>
                            <w:color w:val="FF0000"/>
                            <w:kern w:val="24"/>
                          </w:rPr>
                          <w:t>cFE Table Services</w:t>
                        </w:r>
                      </w:p>
                    </w:txbxContent>
                  </v:textbox>
                </v:roundrect>
                <v:shape id="Straight Arrow Connector 97" o:spid="_x0000_s1063" type="#_x0000_t32" style="position:absolute;left:75882;top:50782;width:235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" strokecolor="black [3213]" strokeweight="2pt">
                  <v:stroke endarrow="open"/>
                  <v:shadow on="t" opacity="24903f" origin=",.5" offset="0,.55556mm"/>
                </v:shape>
                <v:shape id="TextBox 146" o:spid="_x0000_s1064" type="#_x0000_t202" style="position:absolute;left:77787;top:47597;width:10287;height:6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1D78A5A7" w14:textId="77777777" w:rsidR="007D1234" w:rsidRPr="00A251AA" w:rsidRDefault="007D1234" w:rsidP="00A251AA">
                        <w:pPr>
                          <w:pStyle w:val="NormalWeb"/>
                          <w:spacing w:before="0" w:beforeAutospacing="0" w:after="0" w:afterAutospacing="0"/>
                        </w:pPr>
                        <w:r w:rsidRPr="00A251AA">
                          <w:rPr>
                            <w:rFonts w:asciiTheme="minorHAnsi" w:hAnsi="Calibri" w:cstheme="minorBidi"/>
                            <w:color w:val="000000" w:themeColor="text1"/>
                            <w:kern w:val="24"/>
                          </w:rPr>
                          <w:t>Mission Ops</w:t>
                        </w:r>
                      </w:p>
                    </w:txbxContent>
                  </v:textbox>
                </v:shape>
                <v:roundrect id="Rounded Rectangle 158" o:spid="_x0000_s1065" style="position:absolute;left:58406;top:2561;width:15129;height:43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" fillcolor="white [3201]" strokecolor="red" strokeweight="2pt">
                  <v:textbox>
                    <w:txbxContent>
                      <w:p w14:paraId="6562D447" w14:textId="77777777" w:rsidR="007D1234" w:rsidRPr="00650021" w:rsidRDefault="007D1234" w:rsidP="00A251AA">
                        <w:pPr>
                          <w:pStyle w:val="NormalWeb"/>
                          <w:spacing w:before="0" w:beforeAutospacing="0" w:after="0" w:afterAutospacing="0"/>
                          <w:jc w:val="center"/>
                          <w:rPr>
                            <w:color w:val="FF0000"/>
                          </w:rPr>
                        </w:pPr>
                        <w:r w:rsidRPr="00650021">
                          <w:rPr>
                            <w:rFonts w:ascii="Calibri" w:hAnsi="Calibri" w:cs="MS PGothic"/>
                            <w:color w:val="FF0000"/>
                            <w:kern w:val="24"/>
                            <w:sz w:val="28"/>
                            <w:szCs w:val="28"/>
                          </w:rPr>
                          <w:t>cFE Time Services</w:t>
                        </w:r>
                      </w:p>
                    </w:txbxContent>
                  </v:textbox>
                </v:roundrect>
                <v:roundrect id="Rounded Rectangle 159" o:spid="_x0000_s1066" style="position:absolute;left:1646;top:3519;width:14522;height:36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" fillcolor="white [3212]" strokecolor="#76923c [2406]" strokeweight="1.5pt">
                  <v:shadow on="t" opacity="22936f" origin=",.5" offset="0,.63889mm"/>
                  <v:textbox>
                    <w:txbxContent>
                      <w:p w14:paraId="3187F9C7" w14:textId="77777777" w:rsidR="007D1234" w:rsidRPr="00A251AA" w:rsidRDefault="007D1234" w:rsidP="00A251AA">
                        <w:pPr>
                          <w:pStyle w:val="NormalWeb"/>
                          <w:spacing w:before="0" w:beforeAutospacing="0" w:after="0" w:afterAutospacing="0"/>
                          <w:jc w:val="center"/>
                          <w:rPr>
                            <w:color w:val="76923C" w:themeColor="accent3" w:themeShade="BF"/>
                            <w:sz w:val="22"/>
                          </w:rPr>
                        </w:pPr>
                        <w:r w:rsidRPr="00A251AA">
                          <w:rPr>
                            <w:rFonts w:ascii="Calibri" w:hAnsi="Calibri" w:cs="MS PGothic"/>
                            <w:color w:val="76923C" w:themeColor="accent3" w:themeShade="BF"/>
                            <w:kern w:val="24"/>
                            <w:sz w:val="22"/>
                          </w:rPr>
                          <w:t>cFS Time</w:t>
                        </w:r>
                      </w:p>
                    </w:txbxContent>
                  </v:textbox>
                </v:roundrect>
                <v:shape id="Straight Arrow Connector 101" o:spid="_x0000_s1067" type="#_x0000_t32" style="position:absolute;left:16008;top:5306;width:6401;height: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" strokecolor="black [3213]" strokeweight="2pt">
                  <v:stroke endarrow="open"/>
                  <v:shadow on="t" opacity="24903f" origin=",.5" offset="0,.55556mm"/>
                </v:shape>
                <v:roundrect id="Rounded Rectangle 161" o:spid="_x0000_s1068" style="position:absolute;left:22409;top:3462;width:10668;height:36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" fillcolor="white [3212]" strokecolor="#606" strokeweight="1.5pt">
                  <v:shadow on="t" opacity="22936f" origin=",.5" offset="0,.63889mm"/>
                  <v:textbox>
                    <w:txbxContent>
                      <w:p w14:paraId="59031171" w14:textId="77777777" w:rsidR="007D1234" w:rsidRPr="00A251AA" w:rsidRDefault="007D1234" w:rsidP="00A251AA">
                        <w:pPr>
                          <w:pStyle w:val="NormalWeb"/>
                          <w:spacing w:before="0" w:beforeAutospacing="0" w:after="0" w:afterAutospacing="0"/>
                          <w:jc w:val="center"/>
                        </w:pPr>
                        <w:r w:rsidRPr="00A251AA">
                          <w:rPr>
                            <w:rFonts w:ascii="Calibri" w:hAnsi="Calibri" w:cs="MS PGothic"/>
                            <w:color w:val="7030A0"/>
                            <w:kern w:val="24"/>
                          </w:rPr>
                          <w:t>Fetch Time</w:t>
                        </w:r>
                      </w:p>
                    </w:txbxContent>
                  </v:textbox>
                </v:roundrect>
                <v:shape id="Straight Arrow Connector 103" o:spid="_x0000_s1069" type="#_x0000_t32" style="position:absolute;left:33077;top:5306;width:25329;height: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" strokecolor="black [3213]" strokeweight="2pt">
                  <v:stroke endarrow="open"/>
                  <v:shadow on="t" opacity="24903f" origin=",.5" offset="0,.55556mm"/>
                </v:shape>
                <v:roundrect id="Rounded Rectangle 163" o:spid="_x0000_s1070" style="position:absolute;left:7160;top:14501;width:8557;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" fillcolor="white [3212]" strokecolor="#76923c [2406]" strokeweight="1.5pt">
                  <v:shadow on="t" opacity="22936f" origin=",.5" offset="0,.63889mm"/>
                  <v:textbox>
                    <w:txbxContent>
                      <w:p w14:paraId="37EDAEC2" w14:textId="77777777" w:rsidR="007D1234" w:rsidRPr="00A251AA" w:rsidRDefault="007D1234" w:rsidP="00A251AA">
                        <w:pPr>
                          <w:pStyle w:val="NormalWeb"/>
                          <w:spacing w:before="0" w:beforeAutospacing="0" w:after="0" w:afterAutospacing="0"/>
                          <w:jc w:val="center"/>
                          <w:rPr>
                            <w:color w:val="76923C" w:themeColor="accent3" w:themeShade="BF"/>
                            <w:sz w:val="20"/>
                            <w:szCs w:val="20"/>
                          </w:rPr>
                        </w:pPr>
                        <w:r w:rsidRPr="00A251AA">
                          <w:rPr>
                            <w:rFonts w:ascii="Calibri" w:hAnsi="Calibri" w:cs="MS PGothic"/>
                            <w:color w:val="76923C" w:themeColor="accent3" w:themeShade="BF"/>
                            <w:kern w:val="24"/>
                            <w:sz w:val="20"/>
                            <w:szCs w:val="20"/>
                          </w:rPr>
                          <w:t>Fault Flags</w:t>
                        </w:r>
                      </w:p>
                    </w:txbxContent>
                  </v:textbox>
                </v:roundrect>
                <v:shape id="Straight Arrow Connector 105" o:spid="_x0000_s1071" type="#_x0000_t32" style="position:absolute;left:15654;top:18854;width:3931;height: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" strokecolor="black [3213]" strokeweight="2pt">
                  <v:stroke endarrow="open"/>
                  <v:shadow on="t" opacity="24903f" origin=",.5" offset="0,.55556mm"/>
                </v:shape>
                <v:shape id="_x0000_s1072" type="#_x0000_t202" style="position:absolute;left:26354;top:54961;width:32203;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14:paraId="65F3E02B" w14:textId="77777777" w:rsidR="007D1234" w:rsidRPr="00450167" w:rsidRDefault="007D1234" w:rsidP="00A251AA">
                        <w:pPr>
                          <w:pStyle w:val="NormalWeb"/>
                          <w:spacing w:before="0" w:beforeAutospacing="0" w:after="0" w:afterAutospacing="0"/>
                          <w:jc w:val="center"/>
                          <w:rPr>
                            <w:color w:val="FFFFFF" w:themeColor="background1"/>
                            <w:sz w:val="20"/>
                          </w:rPr>
                        </w:pPr>
                        <w:r>
                          <w:rPr>
                            <w:rFonts w:asciiTheme="minorHAnsi" w:hAnsi="Calibri" w:cstheme="minorBidi"/>
                            <w:b/>
                            <w:bCs/>
                            <w:color w:val="FFFFFF" w:themeColor="background1"/>
                            <w:kern w:val="24"/>
                            <w:sz w:val="28"/>
                            <w:szCs w:val="36"/>
                          </w:rPr>
                          <w:t>SIL</w:t>
                        </w:r>
                        <w:r w:rsidRPr="00450167">
                          <w:rPr>
                            <w:rFonts w:asciiTheme="minorHAnsi" w:hAnsi="Calibri" w:cstheme="minorBidi"/>
                            <w:b/>
                            <w:bCs/>
                            <w:color w:val="FFFFFF" w:themeColor="background1"/>
                            <w:kern w:val="24"/>
                            <w:sz w:val="28"/>
                            <w:szCs w:val="36"/>
                          </w:rPr>
                          <w:t xml:space="preserve"> cFS Application</w:t>
                        </w:r>
                      </w:p>
                    </w:txbxContent>
                  </v:textbox>
                </v:shape>
                <w10:wrap type="topAndBottom"/>
              </v:group>
            </w:pict>
          </mc:Fallback>
        </mc:AlternateContent>
      </w:r>
      <w:r w:rsidR="002661BA">
        <w:rPr>
          <w:noProof/>
        </w:rPr>
        <mc:AlternateContent>
          <mc:Choice Requires="wps">
            <w:drawing>
              <wp:anchor distT="0" distB="0" distL="114300" distR="114300" simplePos="0" relativeHeight="251654143" behindDoc="0" locked="0" layoutInCell="1" allowOverlap="1" wp14:anchorId="7CEAD739" wp14:editId="584FA9CE">
                <wp:simplePos x="0" y="0"/>
                <wp:positionH relativeFrom="column">
                  <wp:posOffset>287079</wp:posOffset>
                </wp:positionH>
                <wp:positionV relativeFrom="paragraph">
                  <wp:posOffset>644776</wp:posOffset>
                </wp:positionV>
                <wp:extent cx="3817088" cy="4540102"/>
                <wp:effectExtent l="0" t="0" r="12065" b="13335"/>
                <wp:wrapNone/>
                <wp:docPr id="116" name="Rectangle 116"/>
                <wp:cNvGraphicFramePr/>
                <a:graphic xmlns:a="http://schemas.openxmlformats.org/drawingml/2006/main">
                  <a:graphicData uri="http://schemas.microsoft.com/office/word/2010/wordprocessingShape">
                    <wps:wsp>
                      <wps:cNvSpPr/>
                      <wps:spPr>
                        <a:xfrm>
                          <a:off x="0" y="0"/>
                          <a:ext cx="3817088" cy="45401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A93AAC" id="Rectangle 116" o:spid="_x0000_s1026" style="position:absolute;margin-left:22.6pt;margin-top:50.75pt;width:300.55pt;height:357.5pt;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" fillcolor="#4f81bd [3204]" strokecolor="#243f60 [1604]" strokeweight="2pt"/>
            </w:pict>
          </mc:Fallback>
        </mc:AlternateContent>
      </w:r>
      <w:r w:rsidR="002661BA">
        <w:rPr>
          <w:noProof/>
        </w:rPr>
        <mc:AlternateContent>
          <mc:Choice Requires="wps">
            <w:drawing>
              <wp:anchor distT="0" distB="0" distL="114300" distR="114300" simplePos="0" relativeHeight="251661312" behindDoc="0" locked="0" layoutInCell="1" allowOverlap="1" wp14:anchorId="0BB05912" wp14:editId="27B3671D">
                <wp:simplePos x="0" y="0"/>
                <wp:positionH relativeFrom="column">
                  <wp:posOffset>1396609</wp:posOffset>
                </wp:positionH>
                <wp:positionV relativeFrom="paragraph">
                  <wp:posOffset>1774704</wp:posOffset>
                </wp:positionV>
                <wp:extent cx="1632097" cy="2404"/>
                <wp:effectExtent l="0" t="76200" r="6350" b="131445"/>
                <wp:wrapTopAndBottom/>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2097" cy="2404"/>
                        </a:xfrm>
                        <a:prstGeom prst="straightConnector1">
                          <a:avLst/>
                        </a:prstGeom>
                        <a:noFill/>
                        <a:ln w="25400">
                          <a:solidFill>
                            <a:schemeClr val="tx1"/>
                          </a:solidFill>
                          <a:round/>
                          <a:headEnd/>
                          <a:tailEnd type="arrow" w="med" len="med"/>
                        </a:ln>
                        <a:effectLst>
                          <a:outerShdw dist="20000" dir="5400000" rotWithShape="0">
                            <a:srgbClr val="808080">
                              <a:alpha val="37999"/>
                            </a:srgb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977731" id="Straight Arrow Connector 113" o:spid="_x0000_s1026" type="#_x0000_t32" style="position:absolute;margin-left:109.95pt;margin-top:139.75pt;width:128.5pt;height:.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" strokecolor="black [3213]" strokeweight="2pt">
                <v:stroke endarrow="open"/>
                <v:shadow on="t" opacity="24903f" origin=",.5" offset="0,.55556mm"/>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118815B6" wp14:editId="2CB5B0FF">
                <wp:simplePos x="0" y="0"/>
                <wp:positionH relativeFrom="margin">
                  <wp:align>left</wp:align>
                </wp:positionH>
                <wp:positionV relativeFrom="paragraph">
                  <wp:posOffset>5096259</wp:posOffset>
                </wp:positionV>
                <wp:extent cx="6255385" cy="635"/>
                <wp:effectExtent l="0" t="0" r="0" b="1905"/>
                <wp:wrapTopAndBottom/>
                <wp:docPr id="114" name="Text Box 114"/>
                <wp:cNvGraphicFramePr/>
                <a:graphic xmlns:a="http://schemas.openxmlformats.org/drawingml/2006/main">
                  <a:graphicData uri="http://schemas.microsoft.com/office/word/2010/wordprocessingShape">
                    <wps:wsp>
                      <wps:cNvSpPr txBox="1"/>
                      <wps:spPr>
                        <a:xfrm>
                          <a:off x="0" y="0"/>
                          <a:ext cx="6255385" cy="635"/>
                        </a:xfrm>
                        <a:prstGeom prst="rect">
                          <a:avLst/>
                        </a:prstGeom>
                        <a:solidFill>
                          <a:prstClr val="white"/>
                        </a:solidFill>
                        <a:ln>
                          <a:noFill/>
                        </a:ln>
                      </wps:spPr>
                      <wps:txbx>
                        <w:txbxContent>
                          <w:p w14:paraId="4F097003" w14:textId="6A144D19" w:rsidR="007D1234" w:rsidRPr="00A251AA" w:rsidRDefault="007D1234" w:rsidP="00A251AA">
                            <w:pPr>
                              <w:pStyle w:val="Caption"/>
                              <w:jc w:val="center"/>
                              <w:rPr>
                                <w:i w:val="0"/>
                                <w:color w:val="auto"/>
                                <w:sz w:val="20"/>
                                <w:szCs w:val="20"/>
                              </w:rPr>
                            </w:pPr>
                            <w:r w:rsidRPr="00A251AA">
                              <w:rPr>
                                <w:i w:val="0"/>
                                <w:color w:val="auto"/>
                              </w:rPr>
                              <w:t xml:space="preserve">Figure </w:t>
                            </w:r>
                            <w:r w:rsidRPr="00A251AA">
                              <w:rPr>
                                <w:i w:val="0"/>
                                <w:color w:val="auto"/>
                              </w:rPr>
                              <w:fldChar w:fldCharType="begin"/>
                            </w:r>
                            <w:r w:rsidRPr="00A251AA">
                              <w:rPr>
                                <w:i w:val="0"/>
                                <w:color w:val="auto"/>
                              </w:rPr>
                              <w:instrText xml:space="preserve"> SEQ Figure \* ARABIC </w:instrText>
                            </w:r>
                            <w:r w:rsidRPr="00A251AA">
                              <w:rPr>
                                <w:i w:val="0"/>
                                <w:color w:val="auto"/>
                              </w:rPr>
                              <w:fldChar w:fldCharType="separate"/>
                            </w:r>
                            <w:r w:rsidRPr="00A251AA">
                              <w:rPr>
                                <w:i w:val="0"/>
                                <w:noProof/>
                                <w:color w:val="auto"/>
                              </w:rPr>
                              <w:t>1</w:t>
                            </w:r>
                            <w:r w:rsidRPr="00A251AA">
                              <w:rPr>
                                <w:i w:val="0"/>
                                <w:color w:val="auto"/>
                              </w:rPr>
                              <w:fldChar w:fldCharType="end"/>
                            </w:r>
                            <w:r w:rsidRPr="00A251AA">
                              <w:rPr>
                                <w:i w:val="0"/>
                                <w:color w:val="auto"/>
                              </w:rPr>
                              <w:t xml:space="preserve">.0 - cFS </w:t>
                            </w:r>
                            <w:r>
                              <w:rPr>
                                <w:i w:val="0"/>
                                <w:color w:val="auto"/>
                              </w:rPr>
                              <w:t>SIL</w:t>
                            </w:r>
                            <w:r w:rsidRPr="00A251AA">
                              <w:rPr>
                                <w:i w:val="0"/>
                                <w:color w:val="auto"/>
                              </w:rPr>
                              <w:t xml:space="preserve"> Conte</w:t>
                            </w:r>
                            <w:r>
                              <w:rPr>
                                <w:i w:val="0"/>
                                <w:color w:val="auto"/>
                              </w:rPr>
                              <w:t>x</w:t>
                            </w:r>
                            <w:r w:rsidRPr="00A251AA">
                              <w:rPr>
                                <w:i w:val="0"/>
                                <w:color w:val="auto"/>
                              </w:rPr>
                              <w: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8815B6" id="Text Box 114" o:spid="_x0000_s1073" type="#_x0000_t202" style="position:absolute;margin-left:0;margin-top:401.3pt;width:492.5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" stroked="f">
                <v:textbox style="mso-fit-shape-to-text:t" inset="0,0,0,0">
                  <w:txbxContent>
                    <w:p w14:paraId="4F097003" w14:textId="6A144D19" w:rsidR="007D1234" w:rsidRPr="00A251AA" w:rsidRDefault="007D1234" w:rsidP="00A251AA">
                      <w:pPr>
                        <w:pStyle w:val="Caption"/>
                        <w:jc w:val="center"/>
                        <w:rPr>
                          <w:i w:val="0"/>
                          <w:color w:val="auto"/>
                          <w:sz w:val="20"/>
                          <w:szCs w:val="20"/>
                        </w:rPr>
                      </w:pPr>
                      <w:r w:rsidRPr="00A251AA">
                        <w:rPr>
                          <w:i w:val="0"/>
                          <w:color w:val="auto"/>
                        </w:rPr>
                        <w:t xml:space="preserve">Figure </w:t>
                      </w:r>
                      <w:r w:rsidRPr="00A251AA">
                        <w:rPr>
                          <w:i w:val="0"/>
                          <w:color w:val="auto"/>
                        </w:rPr>
                        <w:fldChar w:fldCharType="begin"/>
                      </w:r>
                      <w:r w:rsidRPr="00A251AA">
                        <w:rPr>
                          <w:i w:val="0"/>
                          <w:color w:val="auto"/>
                        </w:rPr>
                        <w:instrText xml:space="preserve"> SEQ Figure \* ARABIC </w:instrText>
                      </w:r>
                      <w:r w:rsidRPr="00A251AA">
                        <w:rPr>
                          <w:i w:val="0"/>
                          <w:color w:val="auto"/>
                        </w:rPr>
                        <w:fldChar w:fldCharType="separate"/>
                      </w:r>
                      <w:r w:rsidRPr="00A251AA">
                        <w:rPr>
                          <w:i w:val="0"/>
                          <w:noProof/>
                          <w:color w:val="auto"/>
                        </w:rPr>
                        <w:t>1</w:t>
                      </w:r>
                      <w:r w:rsidRPr="00A251AA">
                        <w:rPr>
                          <w:i w:val="0"/>
                          <w:color w:val="auto"/>
                        </w:rPr>
                        <w:fldChar w:fldCharType="end"/>
                      </w:r>
                      <w:r w:rsidRPr="00A251AA">
                        <w:rPr>
                          <w:i w:val="0"/>
                          <w:color w:val="auto"/>
                        </w:rPr>
                        <w:t xml:space="preserve">.0 - cFS </w:t>
                      </w:r>
                      <w:r>
                        <w:rPr>
                          <w:i w:val="0"/>
                          <w:color w:val="auto"/>
                        </w:rPr>
                        <w:t>SIL</w:t>
                      </w:r>
                      <w:r w:rsidRPr="00A251AA">
                        <w:rPr>
                          <w:i w:val="0"/>
                          <w:color w:val="auto"/>
                        </w:rPr>
                        <w:t xml:space="preserve"> Conte</w:t>
                      </w:r>
                      <w:r>
                        <w:rPr>
                          <w:i w:val="0"/>
                          <w:color w:val="auto"/>
                        </w:rPr>
                        <w:t>x</w:t>
                      </w:r>
                      <w:r w:rsidRPr="00A251AA">
                        <w:rPr>
                          <w:i w:val="0"/>
                          <w:color w:val="auto"/>
                        </w:rPr>
                        <w:t>t</w:t>
                      </w:r>
                    </w:p>
                  </w:txbxContent>
                </v:textbox>
                <w10:wrap type="topAndBottom" anchorx="margin"/>
              </v:shape>
            </w:pict>
          </mc:Fallback>
        </mc:AlternateContent>
      </w:r>
      <w:r w:rsidR="003C4C05">
        <w:br/>
        <w:t> </w:t>
      </w:r>
      <w:r w:rsidR="003C4C05">
        <w:br/>
      </w:r>
      <w:r w:rsidR="00210E51">
        <w:rPr>
          <w:rStyle w:val="CommentReference"/>
        </w:rPr>
        <w:commentReference w:id="1"/>
      </w:r>
    </w:p>
    <w:p w14:paraId="04D171C7" w14:textId="43669F18" w:rsidR="00683604" w:rsidRDefault="003C4C05" w:rsidP="00A251AA">
      <w:r>
        <w:t>2.1        Assumptions</w:t>
      </w:r>
    </w:p>
    <w:p w14:paraId="72068E32" w14:textId="7EB596CD" w:rsidR="0037038A" w:rsidRDefault="003C4C05" w:rsidP="0037038A">
      <w:r>
        <w:br/>
      </w:r>
      <w:r w:rsidR="0037038A" w:rsidRPr="0037038A">
        <w:t xml:space="preserve">The following list summarizes the assumptions made by the </w:t>
      </w:r>
      <w:r w:rsidR="00D8229A">
        <w:t>cFS</w:t>
      </w:r>
      <w:r w:rsidR="0037038A" w:rsidRPr="0037038A">
        <w:t xml:space="preserve"> </w:t>
      </w:r>
      <w:r w:rsidR="009B3AB0">
        <w:t>Simulink Interface Layer</w:t>
      </w:r>
      <w:r w:rsidR="0037038A" w:rsidRPr="0037038A">
        <w:t>:</w:t>
      </w:r>
    </w:p>
    <w:p w14:paraId="008A0922" w14:textId="77777777" w:rsidR="0037038A" w:rsidRDefault="0037038A" w:rsidP="0037038A"/>
    <w:p w14:paraId="4A8CFF4B" w14:textId="77777777" w:rsidR="0037038A" w:rsidRDefault="0037038A" w:rsidP="00D711B9">
      <w:pPr>
        <w:pStyle w:val="ListParagraph"/>
        <w:numPr>
          <w:ilvl w:val="0"/>
          <w:numId w:val="4"/>
        </w:numPr>
      </w:pPr>
      <w:r w:rsidRPr="0037038A">
        <w:t>cFE API and OSAL are being used</w:t>
      </w:r>
    </w:p>
    <w:p w14:paraId="1E2AC4F4" w14:textId="0AD5E5D3" w:rsidR="00650021" w:rsidRDefault="0037038A" w:rsidP="00D711B9">
      <w:pPr>
        <w:pStyle w:val="ListParagraph"/>
        <w:numPr>
          <w:ilvl w:val="0"/>
          <w:numId w:val="4"/>
        </w:numPr>
      </w:pPr>
      <w:r w:rsidRPr="0037038A">
        <w:t xml:space="preserve">A command is sent to </w:t>
      </w:r>
      <w:r w:rsidR="00926C51">
        <w:t>SIL</w:t>
      </w:r>
      <w:r w:rsidRPr="0037038A">
        <w:t xml:space="preserve"> to schedule the execution of the application (from Scheduler Application)</w:t>
      </w:r>
    </w:p>
    <w:p w14:paraId="69D28860" w14:textId="5009BDA2" w:rsidR="00683604" w:rsidRDefault="00650021" w:rsidP="00D711B9">
      <w:pPr>
        <w:pStyle w:val="ListParagraph"/>
        <w:numPr>
          <w:ilvl w:val="0"/>
          <w:numId w:val="4"/>
        </w:numPr>
      </w:pPr>
      <w:r>
        <w:t>The code being wrapped has generated a compliant interface definition header file to specify its particular interface needs</w:t>
      </w:r>
    </w:p>
    <w:p w14:paraId="4CC6AC82" w14:textId="77777777" w:rsidR="00683604" w:rsidRDefault="003C4C05" w:rsidP="00B15FA2">
      <w:pPr>
        <w:pStyle w:val="MKSHeading1"/>
      </w:pPr>
      <w:r>
        <w:br/>
        <w:t>3.0       Design Specifications</w:t>
      </w:r>
    </w:p>
    <w:p w14:paraId="7CD4C4B3" w14:textId="0DBB1A54" w:rsidR="0037038A" w:rsidRDefault="003C4C05" w:rsidP="00650021">
      <w:pPr>
        <w:rPr>
          <w:ins w:id="2" w:author="Author"/>
        </w:rPr>
      </w:pPr>
      <w:r>
        <w:br/>
      </w:r>
      <w:r w:rsidR="0037038A" w:rsidRPr="0037038A">
        <w:t xml:space="preserve">The </w:t>
      </w:r>
      <w:r w:rsidR="00650021">
        <w:t xml:space="preserve">cFS </w:t>
      </w:r>
      <w:r w:rsidR="009B3AB0">
        <w:t xml:space="preserve">Simulink Interface Layer </w:t>
      </w:r>
      <w:r w:rsidR="0037038A" w:rsidRPr="0037038A">
        <w:t xml:space="preserve">requirements and design are based on </w:t>
      </w:r>
      <w:r w:rsidR="0029281E">
        <w:t xml:space="preserve">an evolutionary history while being utilized on several projects. The </w:t>
      </w:r>
      <w:r w:rsidR="00926C51">
        <w:t>SIL</w:t>
      </w:r>
      <w:r w:rsidR="0029281E">
        <w:t xml:space="preserve"> was originally developed by NASA’s Ames Research Center for use on the LADEE mission and has since been used by Goddard Space Flight Center on the NICER, GEDI, and PACE projects.</w:t>
      </w:r>
    </w:p>
    <w:p w14:paraId="5DEDBC24" w14:textId="045790B1" w:rsidR="001A4E99" w:rsidRDefault="001A4E99" w:rsidP="00650021">
      <w:pPr>
        <w:rPr>
          <w:ins w:id="3" w:author="Author"/>
        </w:rPr>
      </w:pPr>
    </w:p>
    <w:p w14:paraId="2E568116" w14:textId="2BB21BF9" w:rsidR="001A4E99" w:rsidRDefault="001A4E99" w:rsidP="00650021">
      <w:commentRangeStart w:id="4"/>
      <w:commentRangeStart w:id="5"/>
      <w:ins w:id="6" w:author="Author">
        <w:r>
          <w:t>CFG</w:t>
        </w:r>
        <w:commentRangeEnd w:id="4"/>
        <w:r>
          <w:rPr>
            <w:rStyle w:val="CommentReference"/>
          </w:rPr>
          <w:commentReference w:id="4"/>
        </w:r>
      </w:ins>
      <w:commentRangeEnd w:id="5"/>
      <w:r w:rsidR="00733017">
        <w:rPr>
          <w:rStyle w:val="CommentReference"/>
        </w:rPr>
        <w:commentReference w:id="5"/>
      </w:r>
    </w:p>
    <w:p w14:paraId="098B0031" w14:textId="77777777" w:rsidR="0037038A" w:rsidRDefault="0037038A" w:rsidP="0037038A">
      <w:pPr>
        <w:pStyle w:val="MKSHeading3"/>
      </w:pPr>
      <w:r>
        <w:lastRenderedPageBreak/>
        <w:br/>
        <w:t>3.1        Design Constraints</w:t>
      </w:r>
    </w:p>
    <w:p w14:paraId="34930057" w14:textId="77777777" w:rsidR="0037038A" w:rsidRPr="0037038A" w:rsidRDefault="0037038A" w:rsidP="0037038A"/>
    <w:p w14:paraId="0680C75A" w14:textId="2AD373FB" w:rsidR="00C3282D" w:rsidRDefault="00210E51" w:rsidP="0037038A">
      <w:pPr>
        <w:pStyle w:val="ListParagraph"/>
        <w:ind w:left="0"/>
      </w:pPr>
      <w:r>
        <w:t>The SIL depends on an interface definition header file to specify the interfaces of the code being wrapped. This header file must be generated accurately for the SIL to map the interfaces correctly.</w:t>
      </w:r>
    </w:p>
    <w:p w14:paraId="0D15278C" w14:textId="51B0F575" w:rsidR="00210E51" w:rsidRDefault="00210E51" w:rsidP="0037038A">
      <w:pPr>
        <w:pStyle w:val="ListParagraph"/>
        <w:ind w:left="0"/>
      </w:pPr>
    </w:p>
    <w:p w14:paraId="2BB37FF9" w14:textId="10D0B4B4" w:rsidR="00210E51" w:rsidRDefault="00210E51" w:rsidP="0037038A">
      <w:pPr>
        <w:pStyle w:val="ListParagraph"/>
        <w:ind w:left="0"/>
      </w:pPr>
      <w:r>
        <w:t>If the header file is generated using Simulink, care must be taken to follow the implementation guide provided with the Simulink library to ensure to code generation process operates correctly.</w:t>
      </w:r>
    </w:p>
    <w:p w14:paraId="6061DABF" w14:textId="77777777" w:rsidR="004534AA" w:rsidRDefault="004534AA" w:rsidP="0037038A">
      <w:pPr>
        <w:pStyle w:val="ListParagraph"/>
        <w:ind w:left="0"/>
        <w:rPr>
          <w:ins w:id="7" w:author="Author"/>
        </w:rPr>
      </w:pPr>
    </w:p>
    <w:p w14:paraId="156C6E96" w14:textId="0D3C60FF" w:rsidR="00683604" w:rsidRDefault="003C4C05" w:rsidP="0037038A">
      <w:pPr>
        <w:pStyle w:val="ListParagraph"/>
        <w:ind w:left="0"/>
        <w:rPr>
          <w:rStyle w:val="MKSHeading1Char"/>
        </w:rPr>
      </w:pPr>
      <w:r>
        <w:br/>
        <w:t> </w:t>
      </w:r>
      <w:r>
        <w:br/>
      </w:r>
      <w:r w:rsidRPr="0037038A">
        <w:rPr>
          <w:rStyle w:val="MKSHeading1Char"/>
        </w:rPr>
        <w:t>4.0       Subsystem Requirements</w:t>
      </w:r>
    </w:p>
    <w:p w14:paraId="7BDB2E61" w14:textId="77777777" w:rsidR="0029281E" w:rsidRDefault="0029281E" w:rsidP="0037038A">
      <w:pPr>
        <w:pStyle w:val="ListParagraph"/>
        <w:ind w:left="0"/>
        <w:rPr>
          <w:rStyle w:val="MKSHeading1Char"/>
          <w:rFonts w:ascii="Tahoma" w:eastAsia="MS Mincho" w:hAnsi="Tahoma" w:cs="Tahoma"/>
          <w:b w:val="0"/>
          <w:bCs w:val="0"/>
          <w:color w:val="auto"/>
          <w:sz w:val="20"/>
          <w:szCs w:val="20"/>
        </w:rPr>
      </w:pPr>
    </w:p>
    <w:p w14:paraId="228F40CB" w14:textId="77777777" w:rsidR="007B671E" w:rsidRDefault="007B671E" w:rsidP="00B15FA2"/>
    <w:tbl>
      <w:tblPr>
        <w:tblStyle w:val="GridTable1Light-Accent5"/>
        <w:tblW w:w="0" w:type="auto"/>
        <w:tblLook w:val="04A0" w:firstRow="1" w:lastRow="0" w:firstColumn="1" w:lastColumn="0" w:noHBand="0" w:noVBand="1"/>
      </w:tblPr>
      <w:tblGrid>
        <w:gridCol w:w="730"/>
        <w:gridCol w:w="1072"/>
        <w:gridCol w:w="5328"/>
        <w:gridCol w:w="2210"/>
        <w:gridCol w:w="1450"/>
      </w:tblGrid>
      <w:tr w:rsidR="007B671E" w:rsidRPr="00C556C7" w14:paraId="60ECCFF7" w14:textId="77777777" w:rsidTr="00292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6CB56178" w14:textId="77777777" w:rsidR="007B671E" w:rsidRPr="00C556C7" w:rsidRDefault="007B671E" w:rsidP="00C3282D">
            <w:pPr>
              <w:jc w:val="center"/>
              <w:rPr>
                <w:color w:val="4F81BD"/>
              </w:rPr>
            </w:pPr>
            <w:r>
              <w:rPr>
                <w:color w:val="4F81BD"/>
              </w:rPr>
              <w:t>ID</w:t>
            </w:r>
          </w:p>
        </w:tc>
        <w:tc>
          <w:tcPr>
            <w:tcW w:w="1072" w:type="dxa"/>
          </w:tcPr>
          <w:p w14:paraId="05691B81" w14:textId="77777777" w:rsidR="007B671E" w:rsidRPr="00C556C7" w:rsidRDefault="007B671E" w:rsidP="00C3282D">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ReqID</w:t>
            </w:r>
          </w:p>
        </w:tc>
        <w:tc>
          <w:tcPr>
            <w:tcW w:w="5328" w:type="dxa"/>
          </w:tcPr>
          <w:p w14:paraId="2C50CE59" w14:textId="77777777" w:rsidR="007B671E" w:rsidRPr="00C556C7" w:rsidRDefault="007B671E" w:rsidP="00C3282D">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Text</w:t>
            </w:r>
          </w:p>
        </w:tc>
        <w:tc>
          <w:tcPr>
            <w:tcW w:w="2210" w:type="dxa"/>
          </w:tcPr>
          <w:p w14:paraId="330905CC" w14:textId="77777777" w:rsidR="007B671E" w:rsidRPr="00C556C7" w:rsidRDefault="007B671E" w:rsidP="00C3282D">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Rational</w:t>
            </w:r>
          </w:p>
        </w:tc>
        <w:tc>
          <w:tcPr>
            <w:tcW w:w="1450" w:type="dxa"/>
          </w:tcPr>
          <w:p w14:paraId="7C30384D" w14:textId="77777777" w:rsidR="007B671E" w:rsidRPr="00C556C7" w:rsidRDefault="007B671E" w:rsidP="00C3282D">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Heritage Reference</w:t>
            </w:r>
          </w:p>
        </w:tc>
      </w:tr>
      <w:tr w:rsidR="0029281E" w14:paraId="2A00E984" w14:textId="77777777" w:rsidTr="0029281E">
        <w:tc>
          <w:tcPr>
            <w:cnfStyle w:val="001000000000" w:firstRow="0" w:lastRow="0" w:firstColumn="1" w:lastColumn="0" w:oddVBand="0" w:evenVBand="0" w:oddHBand="0" w:evenHBand="0" w:firstRowFirstColumn="0" w:firstRowLastColumn="0" w:lastRowFirstColumn="0" w:lastRowLastColumn="0"/>
            <w:tcW w:w="730" w:type="dxa"/>
          </w:tcPr>
          <w:p w14:paraId="77F32971" w14:textId="77777777" w:rsidR="0029281E" w:rsidRPr="009B3AB0" w:rsidRDefault="0029281E" w:rsidP="0029281E">
            <w:pPr>
              <w:rPr>
                <w:b w:val="0"/>
                <w:lang w:eastAsia="ja-JP"/>
              </w:rPr>
            </w:pPr>
            <w:r w:rsidRPr="009B3AB0">
              <w:rPr>
                <w:b w:val="0"/>
                <w:lang w:eastAsia="ja-JP"/>
              </w:rPr>
              <w:t>N/A</w:t>
            </w:r>
          </w:p>
        </w:tc>
        <w:tc>
          <w:tcPr>
            <w:tcW w:w="1072" w:type="dxa"/>
          </w:tcPr>
          <w:p w14:paraId="4689D7C6" w14:textId="77777777" w:rsidR="0029281E" w:rsidRDefault="0029281E" w:rsidP="0029281E">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N/A</w:t>
            </w:r>
          </w:p>
        </w:tc>
        <w:tc>
          <w:tcPr>
            <w:tcW w:w="5328" w:type="dxa"/>
          </w:tcPr>
          <w:p w14:paraId="3127AD5C" w14:textId="77777777" w:rsidR="0029281E" w:rsidRDefault="0029281E" w:rsidP="0029281E">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N/A</w:t>
            </w:r>
          </w:p>
        </w:tc>
        <w:tc>
          <w:tcPr>
            <w:tcW w:w="2210" w:type="dxa"/>
          </w:tcPr>
          <w:p w14:paraId="5A326183" w14:textId="600DF47F" w:rsidR="0029281E" w:rsidRDefault="0029281E" w:rsidP="0029281E">
            <w:pPr>
              <w:pStyle w:val="ListParagraph"/>
              <w:ind w:left="0"/>
              <w:cnfStyle w:val="000000000000" w:firstRow="0" w:lastRow="0" w:firstColumn="0" w:lastColumn="0" w:oddVBand="0" w:evenVBand="0" w:oddHBand="0" w:evenHBand="0" w:firstRowFirstColumn="0" w:firstRowLastColumn="0" w:lastRowFirstColumn="0" w:lastRowLastColumn="0"/>
            </w:pPr>
            <w:r>
              <w:rPr>
                <w:rStyle w:val="MKSHeading1Char"/>
                <w:rFonts w:ascii="Tahoma" w:eastAsia="MS Mincho" w:hAnsi="Tahoma" w:cs="Tahoma"/>
                <w:b w:val="0"/>
                <w:bCs w:val="0"/>
                <w:color w:val="auto"/>
                <w:sz w:val="20"/>
                <w:szCs w:val="20"/>
              </w:rPr>
              <w:t xml:space="preserve">The </w:t>
            </w:r>
            <w:r w:rsidR="00926C51">
              <w:rPr>
                <w:rStyle w:val="MKSHeading1Char"/>
                <w:rFonts w:ascii="Tahoma" w:eastAsia="MS Mincho" w:hAnsi="Tahoma" w:cs="Tahoma"/>
                <w:b w:val="0"/>
                <w:bCs w:val="0"/>
                <w:color w:val="auto"/>
                <w:sz w:val="20"/>
                <w:szCs w:val="20"/>
              </w:rPr>
              <w:t>SIL</w:t>
            </w:r>
            <w:r>
              <w:rPr>
                <w:rStyle w:val="MKSHeading1Char"/>
                <w:rFonts w:ascii="Tahoma" w:eastAsia="MS Mincho" w:hAnsi="Tahoma" w:cs="Tahoma"/>
                <w:b w:val="0"/>
                <w:bCs w:val="0"/>
                <w:color w:val="auto"/>
                <w:sz w:val="20"/>
                <w:szCs w:val="20"/>
              </w:rPr>
              <w:t>, as a wrapper, does not have specific subsystem requirements, rather it enables other code to perform its responsibilities.</w:t>
            </w:r>
          </w:p>
        </w:tc>
        <w:tc>
          <w:tcPr>
            <w:tcW w:w="1450" w:type="dxa"/>
          </w:tcPr>
          <w:p w14:paraId="59D3B62E" w14:textId="77777777" w:rsidR="0029281E" w:rsidRDefault="0029281E" w:rsidP="0029281E">
            <w:pPr>
              <w:cnfStyle w:val="000000000000" w:firstRow="0" w:lastRow="0" w:firstColumn="0" w:lastColumn="0" w:oddVBand="0" w:evenVBand="0" w:oddHBand="0" w:evenHBand="0" w:firstRowFirstColumn="0" w:firstRowLastColumn="0" w:lastRowFirstColumn="0" w:lastRowLastColumn="0"/>
              <w:rPr>
                <w:lang w:eastAsia="ja-JP"/>
              </w:rPr>
            </w:pPr>
          </w:p>
        </w:tc>
      </w:tr>
    </w:tbl>
    <w:p w14:paraId="000B2886" w14:textId="77777777" w:rsidR="00EE0329" w:rsidRPr="00DE4AAD" w:rsidRDefault="00EE0329" w:rsidP="00C32EBC">
      <w:pPr>
        <w:rPr>
          <w:vanish/>
          <w:lang w:eastAsia="ja-JP"/>
        </w:rPr>
      </w:pPr>
      <w:r w:rsidRPr="00DE4AAD">
        <w:rPr>
          <w:rFonts w:hint="eastAsia"/>
          <w:vanish/>
          <w:lang w:eastAsia="ja-JP"/>
        </w:rPr>
        <w:t>&lt;MKSID-5339&gt;</w:t>
      </w:r>
    </w:p>
    <w:p w14:paraId="471E5FAA" w14:textId="77777777" w:rsidR="00B15FA2" w:rsidRDefault="00B15FA2"/>
    <w:p w14:paraId="7348E56E" w14:textId="77777777" w:rsidR="00683604" w:rsidRDefault="003C4C05" w:rsidP="00B15FA2">
      <w:pPr>
        <w:pStyle w:val="MKSHeading1"/>
      </w:pPr>
      <w:r>
        <w:t>5.0       Detailed Requirements</w:t>
      </w:r>
    </w:p>
    <w:p w14:paraId="4E96B149" w14:textId="77777777" w:rsidR="00614CF7" w:rsidRDefault="00614CF7" w:rsidP="00614CF7"/>
    <w:p w14:paraId="061C0EF8" w14:textId="42BDBAE2" w:rsidR="00614CF7" w:rsidRPr="00614CF7" w:rsidRDefault="00614CF7" w:rsidP="00C3282D">
      <w:r w:rsidRPr="00614CF7">
        <w:t xml:space="preserve">The following are the detailed requirements </w:t>
      </w:r>
      <w:r w:rsidR="00210E51">
        <w:t>for the Simulink Interface Layer</w:t>
      </w:r>
      <w:r w:rsidRPr="00614CF7">
        <w:t>.  </w:t>
      </w:r>
    </w:p>
    <w:p w14:paraId="7D770493" w14:textId="77777777" w:rsidR="00C556C7" w:rsidRDefault="00C556C7" w:rsidP="00C556C7"/>
    <w:tbl>
      <w:tblPr>
        <w:tblStyle w:val="GridTable1Light-Accent5"/>
        <w:tblW w:w="0" w:type="auto"/>
        <w:tblLook w:val="04A0" w:firstRow="1" w:lastRow="0" w:firstColumn="1" w:lastColumn="0" w:noHBand="0" w:noVBand="1"/>
      </w:tblPr>
      <w:tblGrid>
        <w:gridCol w:w="854"/>
        <w:gridCol w:w="1248"/>
        <w:gridCol w:w="5077"/>
        <w:gridCol w:w="2378"/>
        <w:gridCol w:w="1233"/>
      </w:tblGrid>
      <w:tr w:rsidR="00B47EE7" w14:paraId="1F38ABF0" w14:textId="77777777" w:rsidTr="00614A8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54" w:type="dxa"/>
          </w:tcPr>
          <w:p w14:paraId="59F77C5A" w14:textId="77777777" w:rsidR="00C556C7" w:rsidRPr="00C556C7" w:rsidRDefault="00C556C7" w:rsidP="00C556C7">
            <w:pPr>
              <w:jc w:val="center"/>
              <w:rPr>
                <w:color w:val="4F81BD"/>
              </w:rPr>
            </w:pPr>
            <w:r>
              <w:rPr>
                <w:color w:val="4F81BD"/>
              </w:rPr>
              <w:t>ID</w:t>
            </w:r>
          </w:p>
        </w:tc>
        <w:tc>
          <w:tcPr>
            <w:tcW w:w="1248" w:type="dxa"/>
          </w:tcPr>
          <w:p w14:paraId="066A79C4" w14:textId="77777777" w:rsidR="00C556C7" w:rsidRPr="00C556C7" w:rsidRDefault="00C556C7" w:rsidP="00C556C7">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ReqID</w:t>
            </w:r>
          </w:p>
        </w:tc>
        <w:tc>
          <w:tcPr>
            <w:tcW w:w="5077" w:type="dxa"/>
          </w:tcPr>
          <w:p w14:paraId="3DCE0B5A" w14:textId="77777777" w:rsidR="00C556C7" w:rsidRPr="00C556C7" w:rsidRDefault="00C556C7" w:rsidP="00C556C7">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Text</w:t>
            </w:r>
          </w:p>
        </w:tc>
        <w:tc>
          <w:tcPr>
            <w:tcW w:w="2378" w:type="dxa"/>
          </w:tcPr>
          <w:p w14:paraId="2496498C" w14:textId="77777777" w:rsidR="00C556C7" w:rsidRPr="00C556C7" w:rsidRDefault="00C556C7" w:rsidP="00C556C7">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Rational</w:t>
            </w:r>
          </w:p>
        </w:tc>
        <w:tc>
          <w:tcPr>
            <w:tcW w:w="1233" w:type="dxa"/>
          </w:tcPr>
          <w:p w14:paraId="34904F22" w14:textId="77777777" w:rsidR="00C556C7" w:rsidRPr="00C556C7" w:rsidRDefault="00C556C7" w:rsidP="00C556C7">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Heritage Reference</w:t>
            </w:r>
          </w:p>
        </w:tc>
      </w:tr>
      <w:tr w:rsidR="00B47EE7" w14:paraId="49BDCA0C"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5C28CED5" w14:textId="77777777" w:rsidR="00C556C7" w:rsidRPr="00D41C84" w:rsidRDefault="00C556C7" w:rsidP="00C556C7">
            <w:pPr>
              <w:rPr>
                <w:b w:val="0"/>
              </w:rPr>
            </w:pPr>
          </w:p>
        </w:tc>
        <w:tc>
          <w:tcPr>
            <w:tcW w:w="1248" w:type="dxa"/>
          </w:tcPr>
          <w:p w14:paraId="2493A782" w14:textId="77777777"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5077" w:type="dxa"/>
          </w:tcPr>
          <w:p w14:paraId="4F8DEFCE" w14:textId="77777777" w:rsidR="00C556C7" w:rsidRDefault="00C556C7" w:rsidP="000429BB">
            <w:pPr>
              <w:pStyle w:val="MKSHeading3"/>
              <w:cnfStyle w:val="000000000000" w:firstRow="0" w:lastRow="0" w:firstColumn="0" w:lastColumn="0" w:oddVBand="0" w:evenVBand="0" w:oddHBand="0" w:evenHBand="0" w:firstRowFirstColumn="0" w:firstRowLastColumn="0" w:lastRowFirstColumn="0" w:lastRowLastColumn="0"/>
            </w:pPr>
            <w:r w:rsidRPr="00E054E8">
              <w:t>5.1        Basic Requirements</w:t>
            </w:r>
          </w:p>
          <w:p w14:paraId="133599EA" w14:textId="77777777" w:rsidR="00C3282D" w:rsidRDefault="00C3282D" w:rsidP="00C3282D">
            <w:pPr>
              <w:cnfStyle w:val="000000000000" w:firstRow="0" w:lastRow="0" w:firstColumn="0" w:lastColumn="0" w:oddVBand="0" w:evenVBand="0" w:oddHBand="0" w:evenHBand="0" w:firstRowFirstColumn="0" w:firstRowLastColumn="0" w:lastRowFirstColumn="0" w:lastRowLastColumn="0"/>
            </w:pPr>
          </w:p>
          <w:p w14:paraId="361A66FE" w14:textId="6CF626CB" w:rsidR="002E1907" w:rsidRDefault="00C3282D" w:rsidP="002E1907">
            <w:pPr>
              <w:cnfStyle w:val="000000000000" w:firstRow="0" w:lastRow="0" w:firstColumn="0" w:lastColumn="0" w:oddVBand="0" w:evenVBand="0" w:oddHBand="0" w:evenHBand="0" w:firstRowFirstColumn="0" w:firstRowLastColumn="0" w:lastRowFirstColumn="0" w:lastRowLastColumn="0"/>
            </w:pPr>
            <w:r w:rsidRPr="00C3282D">
              <w:t xml:space="preserve">The following requirements are basic requirements of </w:t>
            </w:r>
            <w:r w:rsidR="0029281E">
              <w:t xml:space="preserve">cFS </w:t>
            </w:r>
            <w:r w:rsidR="009B3AB0">
              <w:t>Simulink Interface Layer</w:t>
            </w:r>
            <w:r w:rsidRPr="00C3282D">
              <w:t xml:space="preserve">.  </w:t>
            </w:r>
            <w:r w:rsidR="002E1907">
              <w:t>Some of them are included here to avoid repeating these requirements for each applicable requirement.</w:t>
            </w:r>
          </w:p>
          <w:p w14:paraId="0A5E64F4" w14:textId="77777777" w:rsidR="00C556C7" w:rsidRDefault="00C556C7" w:rsidP="0029281E">
            <w:pPr>
              <w:cnfStyle w:val="000000000000" w:firstRow="0" w:lastRow="0" w:firstColumn="0" w:lastColumn="0" w:oddVBand="0" w:evenVBand="0" w:oddHBand="0" w:evenHBand="0" w:firstRowFirstColumn="0" w:firstRowLastColumn="0" w:lastRowFirstColumn="0" w:lastRowLastColumn="0"/>
            </w:pPr>
          </w:p>
        </w:tc>
        <w:tc>
          <w:tcPr>
            <w:tcW w:w="2378" w:type="dxa"/>
          </w:tcPr>
          <w:p w14:paraId="625387EE" w14:textId="77777777"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1233" w:type="dxa"/>
          </w:tcPr>
          <w:p w14:paraId="3992A481" w14:textId="77777777" w:rsidR="00C556C7" w:rsidRDefault="00C556C7" w:rsidP="00C556C7">
            <w:pPr>
              <w:cnfStyle w:val="000000000000" w:firstRow="0" w:lastRow="0" w:firstColumn="0" w:lastColumn="0" w:oddVBand="0" w:evenVBand="0" w:oddHBand="0" w:evenHBand="0" w:firstRowFirstColumn="0" w:firstRowLastColumn="0" w:lastRowFirstColumn="0" w:lastRowLastColumn="0"/>
            </w:pPr>
          </w:p>
        </w:tc>
      </w:tr>
      <w:tr w:rsidR="00450167" w14:paraId="65FCD5C7"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5F96E4A2" w14:textId="77777777" w:rsidR="00450167" w:rsidRPr="00D46E79" w:rsidRDefault="00450167" w:rsidP="00450167">
            <w:pPr>
              <w:rPr>
                <w:b w:val="0"/>
              </w:rPr>
            </w:pPr>
          </w:p>
        </w:tc>
        <w:tc>
          <w:tcPr>
            <w:tcW w:w="1248" w:type="dxa"/>
          </w:tcPr>
          <w:p w14:paraId="3ACE0FD1" w14:textId="131564DD" w:rsidR="00450167" w:rsidRDefault="00244712" w:rsidP="00450167">
            <w:pPr>
              <w:cnfStyle w:val="000000000000" w:firstRow="0" w:lastRow="0" w:firstColumn="0" w:lastColumn="0" w:oddVBand="0" w:evenVBand="0" w:oddHBand="0" w:evenHBand="0" w:firstRowFirstColumn="0" w:firstRowLastColumn="0" w:lastRowFirstColumn="0" w:lastRowLastColumn="0"/>
            </w:pPr>
            <w:r>
              <w:t>SIL-1001</w:t>
            </w:r>
          </w:p>
        </w:tc>
        <w:tc>
          <w:tcPr>
            <w:tcW w:w="5077" w:type="dxa"/>
          </w:tcPr>
          <w:p w14:paraId="0E418D29" w14:textId="5DCB0375" w:rsidR="00450167" w:rsidRPr="003061B8" w:rsidRDefault="003472CB" w:rsidP="00B309CF">
            <w:pPr>
              <w:cnfStyle w:val="000000000000" w:firstRow="0" w:lastRow="0" w:firstColumn="0" w:lastColumn="0" w:oddVBand="0" w:evenVBand="0" w:oddHBand="0" w:evenHBand="0" w:firstRowFirstColumn="0" w:firstRowLastColumn="0" w:lastRowFirstColumn="0" w:lastRowLastColumn="0"/>
            </w:pPr>
            <w:r>
              <w:t xml:space="preserve">If the </w:t>
            </w:r>
            <w:r w:rsidRPr="0029281E">
              <w:t>message ID</w:t>
            </w:r>
            <w:r>
              <w:t xml:space="preserve"> of a</w:t>
            </w:r>
            <w:r w:rsidRPr="0029281E">
              <w:t xml:space="preserve"> </w:t>
            </w:r>
            <w:r w:rsidR="00EE189E">
              <w:t xml:space="preserve">received </w:t>
            </w:r>
            <w:r w:rsidR="00B309CF">
              <w:t>command, request, or wake-up message</w:t>
            </w:r>
            <w:r w:rsidR="00450167" w:rsidRPr="0029281E">
              <w:t xml:space="preserve"> is not recognized, </w:t>
            </w:r>
            <w:r>
              <w:t>SIL shall</w:t>
            </w:r>
            <w:r w:rsidR="00450167" w:rsidRPr="0029281E">
              <w:t xml:space="preserve"> </w:t>
            </w:r>
            <w:r>
              <w:t>reject the command</w:t>
            </w:r>
            <w:r w:rsidR="00475190">
              <w:t>, request, or wake-up message</w:t>
            </w:r>
            <w:r>
              <w:t>.</w:t>
            </w:r>
          </w:p>
        </w:tc>
        <w:tc>
          <w:tcPr>
            <w:tcW w:w="2378" w:type="dxa"/>
          </w:tcPr>
          <w:p w14:paraId="03D11545" w14:textId="57B07C09" w:rsidR="00450167" w:rsidRDefault="00926C51" w:rsidP="00450167">
            <w:pPr>
              <w:cnfStyle w:val="000000000000" w:firstRow="0" w:lastRow="0" w:firstColumn="0" w:lastColumn="0" w:oddVBand="0" w:evenVBand="0" w:oddHBand="0" w:evenHBand="0" w:firstRowFirstColumn="0" w:firstRowLastColumn="0" w:lastRowFirstColumn="0" w:lastRowLastColumn="0"/>
            </w:pPr>
            <w:r>
              <w:t>Provides extra layer of error checking/verbosity for mis-routed messages.</w:t>
            </w:r>
          </w:p>
        </w:tc>
        <w:tc>
          <w:tcPr>
            <w:tcW w:w="1233" w:type="dxa"/>
          </w:tcPr>
          <w:p w14:paraId="0729B476" w14:textId="77777777" w:rsidR="00450167" w:rsidRDefault="00450167" w:rsidP="00450167">
            <w:pPr>
              <w:cnfStyle w:val="000000000000" w:firstRow="0" w:lastRow="0" w:firstColumn="0" w:lastColumn="0" w:oddVBand="0" w:evenVBand="0" w:oddHBand="0" w:evenHBand="0" w:firstRowFirstColumn="0" w:firstRowLastColumn="0" w:lastRowFirstColumn="0" w:lastRowLastColumn="0"/>
            </w:pPr>
          </w:p>
        </w:tc>
      </w:tr>
      <w:tr w:rsidR="009B3AB0" w14:paraId="3EBCB8BC"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2558752D" w14:textId="77777777" w:rsidR="009B3AB0" w:rsidRPr="00D46E79" w:rsidRDefault="009B3AB0" w:rsidP="009B3AB0">
            <w:pPr>
              <w:rPr>
                <w:b w:val="0"/>
              </w:rPr>
            </w:pPr>
          </w:p>
        </w:tc>
        <w:tc>
          <w:tcPr>
            <w:tcW w:w="1248" w:type="dxa"/>
          </w:tcPr>
          <w:p w14:paraId="4D941344" w14:textId="0E21C661" w:rsidR="009B3AB0" w:rsidRDefault="00244712" w:rsidP="009B3AB0">
            <w:pPr>
              <w:cnfStyle w:val="000000000000" w:firstRow="0" w:lastRow="0" w:firstColumn="0" w:lastColumn="0" w:oddVBand="0" w:evenVBand="0" w:oddHBand="0" w:evenHBand="0" w:firstRowFirstColumn="0" w:firstRowLastColumn="0" w:lastRowFirstColumn="0" w:lastRowLastColumn="0"/>
            </w:pPr>
            <w:r>
              <w:t>SIL-1010</w:t>
            </w:r>
          </w:p>
        </w:tc>
        <w:tc>
          <w:tcPr>
            <w:tcW w:w="5077" w:type="dxa"/>
          </w:tcPr>
          <w:p w14:paraId="44B40253" w14:textId="590CDEC5" w:rsidR="009B3AB0" w:rsidRDefault="009B3AB0" w:rsidP="003F637F">
            <w:pPr>
              <w:cnfStyle w:val="000000000000" w:firstRow="0" w:lastRow="0" w:firstColumn="0" w:lastColumn="0" w:oddVBand="0" w:evenVBand="0" w:oddHBand="0" w:evenHBand="0" w:firstRowFirstColumn="0" w:firstRowLastColumn="0" w:lastRowFirstColumn="0" w:lastRowLastColumn="0"/>
            </w:pPr>
            <w:r w:rsidRPr="0029281E">
              <w:t xml:space="preserve">If the </w:t>
            </w:r>
            <w:r>
              <w:t xml:space="preserve">message ID of a </w:t>
            </w:r>
            <w:r w:rsidR="00EE189E">
              <w:t xml:space="preserve">received </w:t>
            </w:r>
            <w:r w:rsidR="003F637F">
              <w:t xml:space="preserve">data telemetry </w:t>
            </w:r>
            <w:r>
              <w:t>message is not recognized</w:t>
            </w:r>
            <w:r w:rsidRPr="0029281E">
              <w:t xml:space="preserve">, the app </w:t>
            </w:r>
            <w:r w:rsidR="00051586">
              <w:t>shall</w:t>
            </w:r>
            <w:r w:rsidRPr="0029281E">
              <w:t xml:space="preserve"> output an error event message and disregard the message data.</w:t>
            </w:r>
          </w:p>
        </w:tc>
        <w:tc>
          <w:tcPr>
            <w:tcW w:w="2378" w:type="dxa"/>
          </w:tcPr>
          <w:p w14:paraId="48CA1633" w14:textId="53ADB6FC" w:rsidR="009B3AB0" w:rsidRDefault="009B3AB0" w:rsidP="009B3AB0">
            <w:pPr>
              <w:cnfStyle w:val="000000000000" w:firstRow="0" w:lastRow="0" w:firstColumn="0" w:lastColumn="0" w:oddVBand="0" w:evenVBand="0" w:oddHBand="0" w:evenHBand="0" w:firstRowFirstColumn="0" w:firstRowLastColumn="0" w:lastRowFirstColumn="0" w:lastRowLastColumn="0"/>
            </w:pPr>
            <w:r>
              <w:t>Provides extra layer of error checking/verbosity for mis-routed messages.</w:t>
            </w:r>
          </w:p>
        </w:tc>
        <w:tc>
          <w:tcPr>
            <w:tcW w:w="1233" w:type="dxa"/>
          </w:tcPr>
          <w:p w14:paraId="0BC27986" w14:textId="77777777" w:rsidR="009B3AB0" w:rsidRDefault="009B3AB0" w:rsidP="009B3AB0">
            <w:pPr>
              <w:cnfStyle w:val="000000000000" w:firstRow="0" w:lastRow="0" w:firstColumn="0" w:lastColumn="0" w:oddVBand="0" w:evenVBand="0" w:oddHBand="0" w:evenHBand="0" w:firstRowFirstColumn="0" w:firstRowLastColumn="0" w:lastRowFirstColumn="0" w:lastRowLastColumn="0"/>
            </w:pPr>
          </w:p>
        </w:tc>
      </w:tr>
      <w:tr w:rsidR="009B3AB0" w14:paraId="15A15A71"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2FA21500" w14:textId="77777777" w:rsidR="009B3AB0" w:rsidRPr="00D46E79" w:rsidRDefault="009B3AB0" w:rsidP="009B3AB0">
            <w:pPr>
              <w:rPr>
                <w:b w:val="0"/>
              </w:rPr>
            </w:pPr>
          </w:p>
        </w:tc>
        <w:tc>
          <w:tcPr>
            <w:tcW w:w="1248" w:type="dxa"/>
          </w:tcPr>
          <w:p w14:paraId="780C7571" w14:textId="56B24035" w:rsidR="009B3AB0" w:rsidRDefault="00244712" w:rsidP="009B3AB0">
            <w:pPr>
              <w:cnfStyle w:val="000000000000" w:firstRow="0" w:lastRow="0" w:firstColumn="0" w:lastColumn="0" w:oddVBand="0" w:evenVBand="0" w:oddHBand="0" w:evenHBand="0" w:firstRowFirstColumn="0" w:firstRowLastColumn="0" w:lastRowFirstColumn="0" w:lastRowLastColumn="0"/>
            </w:pPr>
            <w:r>
              <w:t>SIL-1020</w:t>
            </w:r>
          </w:p>
        </w:tc>
        <w:tc>
          <w:tcPr>
            <w:tcW w:w="5077" w:type="dxa"/>
          </w:tcPr>
          <w:p w14:paraId="11026518" w14:textId="57F1DAB4" w:rsidR="009B3AB0" w:rsidRPr="003061B8" w:rsidRDefault="00210E51" w:rsidP="00A23602">
            <w:pPr>
              <w:cnfStyle w:val="000000000000" w:firstRow="0" w:lastRow="0" w:firstColumn="0" w:lastColumn="0" w:oddVBand="0" w:evenVBand="0" w:oddHBand="0" w:evenHBand="0" w:firstRowFirstColumn="0" w:firstRowLastColumn="0" w:lastRowFirstColumn="0" w:lastRowLastColumn="0"/>
            </w:pPr>
            <w:r>
              <w:t xml:space="preserve">If a </w:t>
            </w:r>
            <w:r w:rsidR="00B80E97">
              <w:t xml:space="preserve">received </w:t>
            </w:r>
            <w:r>
              <w:t>command</w:t>
            </w:r>
            <w:r w:rsidR="00475190">
              <w:t>, request, or wake-up</w:t>
            </w:r>
            <w:r>
              <w:t xml:space="preserve"> </w:t>
            </w:r>
            <w:r w:rsidR="00B80E97">
              <w:t xml:space="preserve">message’s specified </w:t>
            </w:r>
            <w:r w:rsidR="009B3AB0">
              <w:t xml:space="preserve">length is not equal to the expected </w:t>
            </w:r>
            <w:r w:rsidR="00B80E97">
              <w:t xml:space="preserve">message </w:t>
            </w:r>
            <w:r w:rsidR="009B3AB0">
              <w:t>length, SIL shall</w:t>
            </w:r>
            <w:r w:rsidR="00B80E97">
              <w:t xml:space="preserve"> reject the command</w:t>
            </w:r>
            <w:r w:rsidR="00475190">
              <w:t>, request, or wake-up message</w:t>
            </w:r>
            <w:r w:rsidR="006D1B25">
              <w:t>.</w:t>
            </w:r>
          </w:p>
        </w:tc>
        <w:tc>
          <w:tcPr>
            <w:tcW w:w="2378" w:type="dxa"/>
          </w:tcPr>
          <w:p w14:paraId="23ECF2B5" w14:textId="03EA5C44" w:rsidR="009B3AB0" w:rsidRDefault="009B3AB0" w:rsidP="009B3AB0">
            <w:pPr>
              <w:cnfStyle w:val="000000000000" w:firstRow="0" w:lastRow="0" w:firstColumn="0" w:lastColumn="0" w:oddVBand="0" w:evenVBand="0" w:oddHBand="0" w:evenHBand="0" w:firstRowFirstColumn="0" w:firstRowLastColumn="0" w:lastRowFirstColumn="0" w:lastRowLastColumn="0"/>
            </w:pPr>
            <w:r>
              <w:t>Basic command verification in the event of SEU or memory corruption. Incorrect message sizes could result in buffer overruns.</w:t>
            </w:r>
          </w:p>
        </w:tc>
        <w:tc>
          <w:tcPr>
            <w:tcW w:w="1233" w:type="dxa"/>
          </w:tcPr>
          <w:p w14:paraId="5427CAF1" w14:textId="77777777" w:rsidR="009B3AB0" w:rsidRDefault="009B3AB0" w:rsidP="009B3AB0">
            <w:pPr>
              <w:cnfStyle w:val="000000000000" w:firstRow="0" w:lastRow="0" w:firstColumn="0" w:lastColumn="0" w:oddVBand="0" w:evenVBand="0" w:oddHBand="0" w:evenHBand="0" w:firstRowFirstColumn="0" w:firstRowLastColumn="0" w:lastRowFirstColumn="0" w:lastRowLastColumn="0"/>
            </w:pPr>
          </w:p>
        </w:tc>
      </w:tr>
      <w:tr w:rsidR="00210E51" w14:paraId="1194CB5C"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077781EB" w14:textId="77777777" w:rsidR="00210E51" w:rsidRPr="00D46E79" w:rsidRDefault="00210E51" w:rsidP="009B3AB0">
            <w:pPr>
              <w:rPr>
                <w:b w:val="0"/>
              </w:rPr>
            </w:pPr>
          </w:p>
        </w:tc>
        <w:tc>
          <w:tcPr>
            <w:tcW w:w="1248" w:type="dxa"/>
          </w:tcPr>
          <w:p w14:paraId="0EBFDC15" w14:textId="340452B1" w:rsidR="00210E51" w:rsidRDefault="00244712" w:rsidP="009B3AB0">
            <w:pPr>
              <w:cnfStyle w:val="000000000000" w:firstRow="0" w:lastRow="0" w:firstColumn="0" w:lastColumn="0" w:oddVBand="0" w:evenVBand="0" w:oddHBand="0" w:evenHBand="0" w:firstRowFirstColumn="0" w:firstRowLastColumn="0" w:lastRowFirstColumn="0" w:lastRowLastColumn="0"/>
            </w:pPr>
            <w:r>
              <w:t>SIL-1030</w:t>
            </w:r>
          </w:p>
        </w:tc>
        <w:tc>
          <w:tcPr>
            <w:tcW w:w="5077" w:type="dxa"/>
          </w:tcPr>
          <w:p w14:paraId="716ABE95" w14:textId="3E1D1A48" w:rsidR="00210E51" w:rsidRDefault="00210E51" w:rsidP="0042420A">
            <w:pPr>
              <w:cnfStyle w:val="000000000000" w:firstRow="0" w:lastRow="0" w:firstColumn="0" w:lastColumn="0" w:oddVBand="0" w:evenVBand="0" w:oddHBand="0" w:evenHBand="0" w:firstRowFirstColumn="0" w:firstRowLastColumn="0" w:lastRowFirstColumn="0" w:lastRowLastColumn="0"/>
            </w:pPr>
            <w:r>
              <w:t xml:space="preserve">If a </w:t>
            </w:r>
            <w:r w:rsidR="0042420A">
              <w:t xml:space="preserve">received data telemetry </w:t>
            </w:r>
            <w:r>
              <w:t>message</w:t>
            </w:r>
            <w:r w:rsidR="0042420A">
              <w:t>’s specified len</w:t>
            </w:r>
            <w:r>
              <w:t xml:space="preserve">gth is not equal to the expected length, SIL shall issue an </w:t>
            </w:r>
            <w:r w:rsidR="00244712">
              <w:t xml:space="preserve">error </w:t>
            </w:r>
            <w:r>
              <w:t>event message and disregard the message data.</w:t>
            </w:r>
          </w:p>
        </w:tc>
        <w:tc>
          <w:tcPr>
            <w:tcW w:w="2378" w:type="dxa"/>
          </w:tcPr>
          <w:p w14:paraId="271E59BC" w14:textId="4B77A333" w:rsidR="00210E51" w:rsidRDefault="00210E51" w:rsidP="009B3AB0">
            <w:pPr>
              <w:cnfStyle w:val="000000000000" w:firstRow="0" w:lastRow="0" w:firstColumn="0" w:lastColumn="0" w:oddVBand="0" w:evenVBand="0" w:oddHBand="0" w:evenHBand="0" w:firstRowFirstColumn="0" w:firstRowLastColumn="0" w:lastRowFirstColumn="0" w:lastRowLastColumn="0"/>
            </w:pPr>
            <w:r>
              <w:t>Incorrect message sizes could result in buffer overruns.</w:t>
            </w:r>
          </w:p>
        </w:tc>
        <w:tc>
          <w:tcPr>
            <w:tcW w:w="1233" w:type="dxa"/>
          </w:tcPr>
          <w:p w14:paraId="526541A9" w14:textId="77777777" w:rsidR="00210E51" w:rsidRDefault="00210E51" w:rsidP="009B3AB0">
            <w:pPr>
              <w:cnfStyle w:val="000000000000" w:firstRow="0" w:lastRow="0" w:firstColumn="0" w:lastColumn="0" w:oddVBand="0" w:evenVBand="0" w:oddHBand="0" w:evenHBand="0" w:firstRowFirstColumn="0" w:firstRowLastColumn="0" w:lastRowFirstColumn="0" w:lastRowLastColumn="0"/>
            </w:pPr>
          </w:p>
        </w:tc>
      </w:tr>
      <w:tr w:rsidR="009B3AB0" w14:paraId="20961217"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25808F1E" w14:textId="77777777" w:rsidR="009B3AB0" w:rsidRPr="00246280" w:rsidRDefault="009B3AB0" w:rsidP="009B3AB0">
            <w:pPr>
              <w:rPr>
                <w:b w:val="0"/>
              </w:rPr>
            </w:pPr>
          </w:p>
        </w:tc>
        <w:tc>
          <w:tcPr>
            <w:tcW w:w="1248" w:type="dxa"/>
          </w:tcPr>
          <w:p w14:paraId="4FFF42D2" w14:textId="19133971" w:rsidR="009B3AB0" w:rsidRDefault="00244712" w:rsidP="009B3AB0">
            <w:pPr>
              <w:cnfStyle w:val="000000000000" w:firstRow="0" w:lastRow="0" w:firstColumn="0" w:lastColumn="0" w:oddVBand="0" w:evenVBand="0" w:oddHBand="0" w:evenHBand="0" w:firstRowFirstColumn="0" w:firstRowLastColumn="0" w:lastRowFirstColumn="0" w:lastRowLastColumn="0"/>
            </w:pPr>
            <w:r>
              <w:t>SIL-1040</w:t>
            </w:r>
          </w:p>
        </w:tc>
        <w:tc>
          <w:tcPr>
            <w:tcW w:w="5077" w:type="dxa"/>
          </w:tcPr>
          <w:p w14:paraId="0EB352BA" w14:textId="772A053D" w:rsidR="009B3AB0" w:rsidRPr="002661BA" w:rsidRDefault="009B3AB0" w:rsidP="009B3AB0">
            <w:pPr>
              <w:cnfStyle w:val="000000000000" w:firstRow="0" w:lastRow="0" w:firstColumn="0" w:lastColumn="0" w:oddVBand="0" w:evenVBand="0" w:oddHBand="0" w:evenHBand="0" w:firstRowFirstColumn="0" w:firstRowLastColumn="0" w:lastRowFirstColumn="0" w:lastRowLastColumn="0"/>
            </w:pPr>
            <w:r>
              <w:rPr>
                <w:lang w:eastAsia="zh-CN"/>
              </w:rPr>
              <w:t>If SIL accepts a command as valid, SIL shall execute the command, increment the Command Execution Counter and issue an event message.</w:t>
            </w:r>
          </w:p>
        </w:tc>
        <w:tc>
          <w:tcPr>
            <w:tcW w:w="2378" w:type="dxa"/>
          </w:tcPr>
          <w:p w14:paraId="10795448" w14:textId="1C5B78C4" w:rsidR="009B3AB0" w:rsidRDefault="009B3AB0" w:rsidP="009B3AB0">
            <w:pPr>
              <w:cnfStyle w:val="000000000000" w:firstRow="0" w:lastRow="0" w:firstColumn="0" w:lastColumn="0" w:oddVBand="0" w:evenVBand="0" w:oddHBand="0" w:evenHBand="0" w:firstRowFirstColumn="0" w:firstRowLastColumn="0" w:lastRowFirstColumn="0" w:lastRowLastColumn="0"/>
            </w:pPr>
            <w:r>
              <w:rPr>
                <w:lang w:eastAsia="zh-CN"/>
              </w:rPr>
              <w:t>Operators require feedback on command execution.  Note that this only applies to “ground commands” (i.e. does not include requests that come from the scheduler)</w:t>
            </w:r>
          </w:p>
        </w:tc>
        <w:tc>
          <w:tcPr>
            <w:tcW w:w="1233" w:type="dxa"/>
          </w:tcPr>
          <w:p w14:paraId="19A3162A" w14:textId="77777777" w:rsidR="009B3AB0" w:rsidRDefault="009B3AB0" w:rsidP="009B3AB0">
            <w:pPr>
              <w:cnfStyle w:val="000000000000" w:firstRow="0" w:lastRow="0" w:firstColumn="0" w:lastColumn="0" w:oddVBand="0" w:evenVBand="0" w:oddHBand="0" w:evenHBand="0" w:firstRowFirstColumn="0" w:firstRowLastColumn="0" w:lastRowFirstColumn="0" w:lastRowLastColumn="0"/>
            </w:pPr>
          </w:p>
        </w:tc>
      </w:tr>
      <w:tr w:rsidR="009B3AB0" w14:paraId="16FF9B4B"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33B2B028" w14:textId="77777777" w:rsidR="009B3AB0" w:rsidRPr="00246280" w:rsidRDefault="009B3AB0" w:rsidP="009B3AB0">
            <w:pPr>
              <w:rPr>
                <w:b w:val="0"/>
              </w:rPr>
            </w:pPr>
          </w:p>
        </w:tc>
        <w:tc>
          <w:tcPr>
            <w:tcW w:w="1248" w:type="dxa"/>
          </w:tcPr>
          <w:p w14:paraId="691CC6B8" w14:textId="484302BD" w:rsidR="009B3AB0" w:rsidRDefault="00244712" w:rsidP="009B3AB0">
            <w:pPr>
              <w:cnfStyle w:val="000000000000" w:firstRow="0" w:lastRow="0" w:firstColumn="0" w:lastColumn="0" w:oddVBand="0" w:evenVBand="0" w:oddHBand="0" w:evenHBand="0" w:firstRowFirstColumn="0" w:firstRowLastColumn="0" w:lastRowFirstColumn="0" w:lastRowLastColumn="0"/>
            </w:pPr>
            <w:r>
              <w:t>SIL-1050</w:t>
            </w:r>
          </w:p>
        </w:tc>
        <w:tc>
          <w:tcPr>
            <w:tcW w:w="5077" w:type="dxa"/>
          </w:tcPr>
          <w:p w14:paraId="7C34ABB9" w14:textId="2CA5D3D6" w:rsidR="009B3AB0" w:rsidRDefault="007010DB" w:rsidP="009B3AB0">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If SIL rejects a command,</w:t>
            </w:r>
            <w:r w:rsidR="009B3AB0">
              <w:rPr>
                <w:lang w:eastAsia="zh-CN"/>
              </w:rPr>
              <w:t xml:space="preserve"> SIL shall abort the command execution, increment the Command Rejected Counter and issue an error event message.</w:t>
            </w:r>
          </w:p>
          <w:p w14:paraId="10007908" w14:textId="77777777" w:rsidR="009B3AB0" w:rsidRPr="002661BA" w:rsidRDefault="009B3AB0" w:rsidP="009B3AB0">
            <w:pPr>
              <w:cnfStyle w:val="000000000000" w:firstRow="0" w:lastRow="0" w:firstColumn="0" w:lastColumn="0" w:oddVBand="0" w:evenVBand="0" w:oddHBand="0" w:evenHBand="0" w:firstRowFirstColumn="0" w:firstRowLastColumn="0" w:lastRowFirstColumn="0" w:lastRowLastColumn="0"/>
            </w:pPr>
          </w:p>
        </w:tc>
        <w:tc>
          <w:tcPr>
            <w:tcW w:w="2378" w:type="dxa"/>
          </w:tcPr>
          <w:p w14:paraId="7D2FE8DE" w14:textId="0BACE513" w:rsidR="009B3AB0" w:rsidRDefault="009B3AB0" w:rsidP="009B3AB0">
            <w:pPr>
              <w:cnfStyle w:val="000000000000" w:firstRow="0" w:lastRow="0" w:firstColumn="0" w:lastColumn="0" w:oddVBand="0" w:evenVBand="0" w:oddHBand="0" w:evenHBand="0" w:firstRowFirstColumn="0" w:firstRowLastColumn="0" w:lastRowFirstColumn="0" w:lastRowLastColumn="0"/>
            </w:pPr>
            <w:r>
              <w:rPr>
                <w:lang w:eastAsia="zh-CN"/>
              </w:rPr>
              <w:t>Operators require feedback on command execution</w:t>
            </w:r>
          </w:p>
        </w:tc>
        <w:tc>
          <w:tcPr>
            <w:tcW w:w="1233" w:type="dxa"/>
          </w:tcPr>
          <w:p w14:paraId="320578FF" w14:textId="77777777" w:rsidR="009B3AB0" w:rsidRDefault="009B3AB0" w:rsidP="009B3AB0">
            <w:pPr>
              <w:cnfStyle w:val="000000000000" w:firstRow="0" w:lastRow="0" w:firstColumn="0" w:lastColumn="0" w:oddVBand="0" w:evenVBand="0" w:oddHBand="0" w:evenHBand="0" w:firstRowFirstColumn="0" w:firstRowLastColumn="0" w:lastRowFirstColumn="0" w:lastRowLastColumn="0"/>
            </w:pPr>
          </w:p>
        </w:tc>
      </w:tr>
      <w:tr w:rsidR="009B3AB0" w14:paraId="4F37947D"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3B9DD39C" w14:textId="77777777" w:rsidR="009B3AB0" w:rsidRPr="00D46E79" w:rsidRDefault="009B3AB0" w:rsidP="009B3AB0">
            <w:pPr>
              <w:rPr>
                <w:b w:val="0"/>
              </w:rPr>
            </w:pPr>
          </w:p>
        </w:tc>
        <w:tc>
          <w:tcPr>
            <w:tcW w:w="1248" w:type="dxa"/>
          </w:tcPr>
          <w:p w14:paraId="30CBCD5B" w14:textId="77777777" w:rsidR="009B3AB0" w:rsidRDefault="009B3AB0" w:rsidP="009B3AB0">
            <w:pPr>
              <w:cnfStyle w:val="000000000000" w:firstRow="0" w:lastRow="0" w:firstColumn="0" w:lastColumn="0" w:oddVBand="0" w:evenVBand="0" w:oddHBand="0" w:evenHBand="0" w:firstRowFirstColumn="0" w:firstRowLastColumn="0" w:lastRowFirstColumn="0" w:lastRowLastColumn="0"/>
            </w:pPr>
          </w:p>
        </w:tc>
        <w:tc>
          <w:tcPr>
            <w:tcW w:w="5077" w:type="dxa"/>
          </w:tcPr>
          <w:p w14:paraId="1591F30E" w14:textId="77777777" w:rsidR="009B3AB0" w:rsidRDefault="009B3AB0" w:rsidP="009B3AB0">
            <w:pPr>
              <w:pStyle w:val="MKSHeading3"/>
              <w:cnfStyle w:val="000000000000" w:firstRow="0" w:lastRow="0" w:firstColumn="0" w:lastColumn="0" w:oddVBand="0" w:evenVBand="0" w:oddHBand="0" w:evenHBand="0" w:firstRowFirstColumn="0" w:firstRowLastColumn="0" w:lastRowFirstColumn="0" w:lastRowLastColumn="0"/>
            </w:pPr>
            <w:r w:rsidRPr="00E054E8">
              <w:t>5.</w:t>
            </w:r>
            <w:r>
              <w:t>2</w:t>
            </w:r>
            <w:r w:rsidRPr="00E054E8">
              <w:t xml:space="preserve">        </w:t>
            </w:r>
            <w:r>
              <w:t>Table</w:t>
            </w:r>
            <w:r w:rsidRPr="00E054E8">
              <w:t xml:space="preserve"> Requirements</w:t>
            </w:r>
          </w:p>
          <w:p w14:paraId="1B260F25" w14:textId="77777777" w:rsidR="009B3AB0" w:rsidRDefault="009B3AB0" w:rsidP="009B3AB0">
            <w:pPr>
              <w:cnfStyle w:val="000000000000" w:firstRow="0" w:lastRow="0" w:firstColumn="0" w:lastColumn="0" w:oddVBand="0" w:evenVBand="0" w:oddHBand="0" w:evenHBand="0" w:firstRowFirstColumn="0" w:firstRowLastColumn="0" w:lastRowFirstColumn="0" w:lastRowLastColumn="0"/>
            </w:pPr>
          </w:p>
          <w:p w14:paraId="1E1FB49E" w14:textId="78987335" w:rsidR="009B3AB0" w:rsidRDefault="009B3AB0" w:rsidP="009B3AB0">
            <w:pPr>
              <w:cnfStyle w:val="000000000000" w:firstRow="0" w:lastRow="0" w:firstColumn="0" w:lastColumn="0" w:oddVBand="0" w:evenVBand="0" w:oddHBand="0" w:evenHBand="0" w:firstRowFirstColumn="0" w:firstRowLastColumn="0" w:lastRowFirstColumn="0" w:lastRowLastColumn="0"/>
            </w:pPr>
            <w:r w:rsidRPr="00C3282D">
              <w:t xml:space="preserve">The following requirements </w:t>
            </w:r>
            <w:r>
              <w:t>document the SIL’s definition and registration of tables with the cFS table services</w:t>
            </w:r>
            <w:r w:rsidRPr="00C3282D">
              <w:t xml:space="preserve">  </w:t>
            </w:r>
          </w:p>
        </w:tc>
        <w:tc>
          <w:tcPr>
            <w:tcW w:w="2378" w:type="dxa"/>
          </w:tcPr>
          <w:p w14:paraId="4160D163" w14:textId="77777777" w:rsidR="009B3AB0" w:rsidRDefault="009B3AB0" w:rsidP="009B3AB0">
            <w:pPr>
              <w:cnfStyle w:val="000000000000" w:firstRow="0" w:lastRow="0" w:firstColumn="0" w:lastColumn="0" w:oddVBand="0" w:evenVBand="0" w:oddHBand="0" w:evenHBand="0" w:firstRowFirstColumn="0" w:firstRowLastColumn="0" w:lastRowFirstColumn="0" w:lastRowLastColumn="0"/>
            </w:pPr>
          </w:p>
        </w:tc>
        <w:tc>
          <w:tcPr>
            <w:tcW w:w="1233" w:type="dxa"/>
          </w:tcPr>
          <w:p w14:paraId="3A4DA173" w14:textId="77777777" w:rsidR="009B3AB0" w:rsidRDefault="009B3AB0" w:rsidP="009B3AB0">
            <w:pPr>
              <w:cnfStyle w:val="000000000000" w:firstRow="0" w:lastRow="0" w:firstColumn="0" w:lastColumn="0" w:oddVBand="0" w:evenVBand="0" w:oddHBand="0" w:evenHBand="0" w:firstRowFirstColumn="0" w:firstRowLastColumn="0" w:lastRowFirstColumn="0" w:lastRowLastColumn="0"/>
            </w:pPr>
          </w:p>
        </w:tc>
      </w:tr>
      <w:tr w:rsidR="009B3AB0" w14:paraId="4D0FB3B6"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224865D7" w14:textId="77777777" w:rsidR="009B3AB0" w:rsidRPr="00AB537F" w:rsidRDefault="009B3AB0" w:rsidP="009B3AB0">
            <w:pPr>
              <w:rPr>
                <w:b w:val="0"/>
              </w:rPr>
            </w:pPr>
          </w:p>
        </w:tc>
        <w:tc>
          <w:tcPr>
            <w:tcW w:w="1248" w:type="dxa"/>
          </w:tcPr>
          <w:p w14:paraId="4E77A832" w14:textId="77777777" w:rsidR="009B3AB0" w:rsidRDefault="009B3AB0" w:rsidP="009B3AB0">
            <w:pPr>
              <w:cnfStyle w:val="000000000000" w:firstRow="0" w:lastRow="0" w:firstColumn="0" w:lastColumn="0" w:oddVBand="0" w:evenVBand="0" w:oddHBand="0" w:evenHBand="0" w:firstRowFirstColumn="0" w:firstRowLastColumn="0" w:lastRowFirstColumn="0" w:lastRowLastColumn="0"/>
            </w:pPr>
            <w:r>
              <w:t>TBL-1001</w:t>
            </w:r>
          </w:p>
        </w:tc>
        <w:tc>
          <w:tcPr>
            <w:tcW w:w="5077" w:type="dxa"/>
          </w:tcPr>
          <w:p w14:paraId="5F7C5DC1" w14:textId="225A10FF" w:rsidR="009B3AB0" w:rsidRDefault="009B3AB0" w:rsidP="009B3AB0">
            <w:pPr>
              <w:cnfStyle w:val="000000000000" w:firstRow="0" w:lastRow="0" w:firstColumn="0" w:lastColumn="0" w:oddVBand="0" w:evenVBand="0" w:oddHBand="0" w:evenHBand="0" w:firstRowFirstColumn="0" w:firstRowLastColumn="0" w:lastRowFirstColumn="0" w:lastRowLastColumn="0"/>
            </w:pPr>
            <w:commentRangeStart w:id="8"/>
            <w:r>
              <w:t xml:space="preserve">SIL shall register up to </w:t>
            </w:r>
            <w:del w:id="9" w:author="Author">
              <w:r w:rsidDel="007D1234">
                <w:delText>10 (or TBD)</w:delText>
              </w:r>
            </w:del>
            <w:ins w:id="10" w:author="Author">
              <w:r w:rsidR="007D1234">
                <w:t>&lt;MISSION_DEFINED, 10&gt;</w:t>
              </w:r>
            </w:ins>
            <w:r>
              <w:t xml:space="preserve"> parameter tables</w:t>
            </w:r>
            <w:r w:rsidR="0081129D">
              <w:t xml:space="preserve"> with cFE table services, each with a mission-specified </w:t>
            </w:r>
            <w:r>
              <w:t xml:space="preserve"> </w:t>
            </w:r>
          </w:p>
          <w:p w14:paraId="2C91DEDC" w14:textId="69CCAEA4" w:rsidR="0081129D" w:rsidRDefault="0081129D" w:rsidP="0081129D">
            <w:pPr>
              <w:cnfStyle w:val="000000000000" w:firstRow="0" w:lastRow="0" w:firstColumn="0" w:lastColumn="0" w:oddVBand="0" w:evenVBand="0" w:oddHBand="0" w:evenHBand="0" w:firstRowFirstColumn="0" w:firstRowLastColumn="0" w:lastRowFirstColumn="0" w:lastRowLastColumn="0"/>
            </w:pPr>
            <w:r>
              <w:t>1) Table Name</w:t>
            </w:r>
          </w:p>
          <w:p w14:paraId="287D7D8A" w14:textId="4005D108" w:rsidR="009B3AB0" w:rsidRDefault="0081129D" w:rsidP="009B3AB0">
            <w:pPr>
              <w:cnfStyle w:val="000000000000" w:firstRow="0" w:lastRow="0" w:firstColumn="0" w:lastColumn="0" w:oddVBand="0" w:evenVBand="0" w:oddHBand="0" w:evenHBand="0" w:firstRowFirstColumn="0" w:firstRowLastColumn="0" w:lastRowFirstColumn="0" w:lastRowLastColumn="0"/>
            </w:pPr>
            <w:r>
              <w:t>2</w:t>
            </w:r>
            <w:r w:rsidR="009B3AB0">
              <w:t>) Table size, in bytes</w:t>
            </w:r>
            <w:commentRangeEnd w:id="8"/>
            <w:r w:rsidR="008A392A">
              <w:rPr>
                <w:rStyle w:val="CommentReference"/>
              </w:rPr>
              <w:commentReference w:id="8"/>
            </w:r>
          </w:p>
        </w:tc>
        <w:tc>
          <w:tcPr>
            <w:tcW w:w="2378" w:type="dxa"/>
          </w:tcPr>
          <w:p w14:paraId="7145D971" w14:textId="35A994F1" w:rsidR="009B3AB0" w:rsidRDefault="00244712" w:rsidP="009B3AB0">
            <w:pPr>
              <w:cnfStyle w:val="000000000000" w:firstRow="0" w:lastRow="0" w:firstColumn="0" w:lastColumn="0" w:oddVBand="0" w:evenVBand="0" w:oddHBand="0" w:evenHBand="0" w:firstRowFirstColumn="0" w:firstRowLastColumn="0" w:lastRowFirstColumn="0" w:lastRowLastColumn="0"/>
            </w:pPr>
            <w:r>
              <w:t>Supports managing software parameters through cFS table services.</w:t>
            </w:r>
          </w:p>
        </w:tc>
        <w:tc>
          <w:tcPr>
            <w:tcW w:w="1233" w:type="dxa"/>
          </w:tcPr>
          <w:p w14:paraId="1FB3BABD" w14:textId="77777777" w:rsidR="009B3AB0" w:rsidRDefault="009B3AB0" w:rsidP="009B3AB0">
            <w:pPr>
              <w:cnfStyle w:val="000000000000" w:firstRow="0" w:lastRow="0" w:firstColumn="0" w:lastColumn="0" w:oddVBand="0" w:evenVBand="0" w:oddHBand="0" w:evenHBand="0" w:firstRowFirstColumn="0" w:firstRowLastColumn="0" w:lastRowFirstColumn="0" w:lastRowLastColumn="0"/>
            </w:pPr>
          </w:p>
        </w:tc>
      </w:tr>
      <w:tr w:rsidR="0081129D" w14:paraId="12C05572"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0C60E704" w14:textId="77777777" w:rsidR="0081129D" w:rsidRPr="00246280" w:rsidRDefault="0081129D" w:rsidP="0081129D">
            <w:pPr>
              <w:rPr>
                <w:b w:val="0"/>
              </w:rPr>
            </w:pPr>
          </w:p>
        </w:tc>
        <w:tc>
          <w:tcPr>
            <w:tcW w:w="1248" w:type="dxa"/>
          </w:tcPr>
          <w:p w14:paraId="7C8B426A" w14:textId="779ABBA5" w:rsidR="0081129D" w:rsidRDefault="0081129D" w:rsidP="0081129D">
            <w:pPr>
              <w:cnfStyle w:val="000000000000" w:firstRow="0" w:lastRow="0" w:firstColumn="0" w:lastColumn="0" w:oddVBand="0" w:evenVBand="0" w:oddHBand="0" w:evenHBand="0" w:firstRowFirstColumn="0" w:firstRowLastColumn="0" w:lastRowFirstColumn="0" w:lastRowLastColumn="0"/>
            </w:pPr>
            <w:r>
              <w:t>TBL-1002</w:t>
            </w:r>
          </w:p>
        </w:tc>
        <w:tc>
          <w:tcPr>
            <w:tcW w:w="5077" w:type="dxa"/>
          </w:tcPr>
          <w:p w14:paraId="057FE508" w14:textId="23924517" w:rsidR="0081129D" w:rsidRPr="0029281E" w:rsidRDefault="00BE365D" w:rsidP="005F6EDC">
            <w:pPr>
              <w:cnfStyle w:val="000000000000" w:firstRow="0" w:lastRow="0" w:firstColumn="0" w:lastColumn="0" w:oddVBand="0" w:evenVBand="0" w:oddHBand="0" w:evenHBand="0" w:firstRowFirstColumn="0" w:firstRowLastColumn="0" w:lastRowFirstColumn="0" w:lastRowLastColumn="0"/>
            </w:pPr>
            <w:r>
              <w:rPr>
                <w:rFonts w:eastAsia="Times New Roman"/>
              </w:rPr>
              <w:t xml:space="preserve">On Power-On Reset or Processor Reset, </w:t>
            </w:r>
            <w:commentRangeStart w:id="11"/>
            <w:r w:rsidR="0081129D">
              <w:t xml:space="preserve">SIL shall </w:t>
            </w:r>
            <w:r w:rsidR="005F6EDC">
              <w:t>load</w:t>
            </w:r>
            <w:r w:rsidR="0081129D">
              <w:t xml:space="preserve"> </w:t>
            </w:r>
            <w:r w:rsidR="008A392A">
              <w:t xml:space="preserve">each </w:t>
            </w:r>
            <w:r w:rsidR="0081129D">
              <w:t>parameter table</w:t>
            </w:r>
            <w:r w:rsidR="005F6EDC">
              <w:t xml:space="preserve"> with initial data values from a</w:t>
            </w:r>
            <w:r w:rsidR="00EC3FA5">
              <w:t xml:space="preserve"> mission</w:t>
            </w:r>
            <w:r w:rsidR="008A392A">
              <w:t>-specified file (complete</w:t>
            </w:r>
            <w:r w:rsidR="005F6EDC">
              <w:t xml:space="preserve"> with file name and</w:t>
            </w:r>
            <w:r w:rsidR="008A392A">
              <w:t xml:space="preserve"> directory path)</w:t>
            </w:r>
            <w:commentRangeEnd w:id="11"/>
            <w:r w:rsidR="00E527DC">
              <w:rPr>
                <w:rStyle w:val="CommentReference"/>
              </w:rPr>
              <w:commentReference w:id="11"/>
            </w:r>
            <w:ins w:id="12" w:author="Author">
              <w:r w:rsidR="007D1234">
                <w:t>.</w:t>
              </w:r>
            </w:ins>
          </w:p>
        </w:tc>
        <w:tc>
          <w:tcPr>
            <w:tcW w:w="2378" w:type="dxa"/>
          </w:tcPr>
          <w:p w14:paraId="16821596"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1782DF61"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7B97A1AB"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4AB229DB" w14:textId="77777777" w:rsidR="0081129D" w:rsidRPr="00246280" w:rsidRDefault="0081129D" w:rsidP="0081129D">
            <w:pPr>
              <w:rPr>
                <w:b w:val="0"/>
              </w:rPr>
            </w:pPr>
          </w:p>
        </w:tc>
        <w:tc>
          <w:tcPr>
            <w:tcW w:w="1248" w:type="dxa"/>
          </w:tcPr>
          <w:p w14:paraId="2FFC9292" w14:textId="7AF3C271" w:rsidR="0081129D" w:rsidRDefault="0081129D" w:rsidP="0081129D">
            <w:pPr>
              <w:cnfStyle w:val="000000000000" w:firstRow="0" w:lastRow="0" w:firstColumn="0" w:lastColumn="0" w:oddVBand="0" w:evenVBand="0" w:oddHBand="0" w:evenHBand="0" w:firstRowFirstColumn="0" w:firstRowLastColumn="0" w:lastRowFirstColumn="0" w:lastRowLastColumn="0"/>
            </w:pPr>
            <w:r>
              <w:t>TBL-1010</w:t>
            </w:r>
          </w:p>
        </w:tc>
        <w:tc>
          <w:tcPr>
            <w:tcW w:w="5077" w:type="dxa"/>
          </w:tcPr>
          <w:p w14:paraId="078FC6FB" w14:textId="0B448069" w:rsidR="0081129D" w:rsidRDefault="00D360AB" w:rsidP="00467DF7">
            <w:pPr>
              <w:tabs>
                <w:tab w:val="left" w:pos="1088"/>
              </w:tabs>
              <w:cnfStyle w:val="000000000000" w:firstRow="0" w:lastRow="0" w:firstColumn="0" w:lastColumn="0" w:oddVBand="0" w:evenVBand="0" w:oddHBand="0" w:evenHBand="0" w:firstRowFirstColumn="0" w:firstRowLastColumn="0" w:lastRowFirstColumn="0" w:lastRowLastColumn="0"/>
            </w:pPr>
            <w:r>
              <w:t xml:space="preserve">For each </w:t>
            </w:r>
            <w:r w:rsidR="00EC3FA5">
              <w:t>parameter table, SIL shall validate each table update with a</w:t>
            </w:r>
            <w:r w:rsidR="008865E3">
              <w:t xml:space="preserve"> corresponding</w:t>
            </w:r>
            <w:r w:rsidR="00EC3FA5">
              <w:t xml:space="preserve"> tab</w:t>
            </w:r>
            <w:r w:rsidR="00467DF7">
              <w:t>le validation callback function</w:t>
            </w:r>
            <w:r w:rsidR="007D25F8">
              <w:t>,</w:t>
            </w:r>
            <w:r w:rsidR="008865E3">
              <w:t xml:space="preserve"> if that</w:t>
            </w:r>
            <w:r w:rsidR="00467DF7">
              <w:t xml:space="preserve"> function is specified</w:t>
            </w:r>
            <w:r w:rsidR="007D25F8">
              <w:t xml:space="preserve"> by the mission</w:t>
            </w:r>
            <w:r w:rsidR="00467DF7">
              <w:t xml:space="preserve"> in SIL-compatible software</w:t>
            </w:r>
          </w:p>
        </w:tc>
        <w:tc>
          <w:tcPr>
            <w:tcW w:w="2378" w:type="dxa"/>
          </w:tcPr>
          <w:p w14:paraId="31D139CA" w14:textId="3232879C" w:rsidR="0081129D" w:rsidRDefault="0081129D" w:rsidP="0081129D">
            <w:pPr>
              <w:cnfStyle w:val="000000000000" w:firstRow="0" w:lastRow="0" w:firstColumn="0" w:lastColumn="0" w:oddVBand="0" w:evenVBand="0" w:oddHBand="0" w:evenHBand="0" w:firstRowFirstColumn="0" w:firstRowLastColumn="0" w:lastRowFirstColumn="0" w:lastRowLastColumn="0"/>
            </w:pPr>
            <w:r>
              <w:t>Allows validation of table before activation.</w:t>
            </w:r>
          </w:p>
        </w:tc>
        <w:tc>
          <w:tcPr>
            <w:tcW w:w="1233" w:type="dxa"/>
          </w:tcPr>
          <w:p w14:paraId="42A2D379"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FB27B3" w14:paraId="59CDE265"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075A5977" w14:textId="77777777" w:rsidR="00FB27B3" w:rsidRPr="00246280" w:rsidRDefault="00FB27B3" w:rsidP="0081129D">
            <w:pPr>
              <w:rPr>
                <w:b w:val="0"/>
              </w:rPr>
            </w:pPr>
          </w:p>
        </w:tc>
        <w:tc>
          <w:tcPr>
            <w:tcW w:w="1248" w:type="dxa"/>
          </w:tcPr>
          <w:p w14:paraId="3026EFC4" w14:textId="5E9FEA60" w:rsidR="00FB27B3" w:rsidRDefault="00FB27B3" w:rsidP="0081129D">
            <w:pPr>
              <w:cnfStyle w:val="000000000000" w:firstRow="0" w:lastRow="0" w:firstColumn="0" w:lastColumn="0" w:oddVBand="0" w:evenVBand="0" w:oddHBand="0" w:evenHBand="0" w:firstRowFirstColumn="0" w:firstRowLastColumn="0" w:lastRowFirstColumn="0" w:lastRowLastColumn="0"/>
            </w:pPr>
            <w:r>
              <w:t>TBL-1011</w:t>
            </w:r>
          </w:p>
        </w:tc>
        <w:tc>
          <w:tcPr>
            <w:tcW w:w="5077" w:type="dxa"/>
          </w:tcPr>
          <w:p w14:paraId="60C8FB42" w14:textId="5A15CE6B" w:rsidR="00FB27B3" w:rsidRPr="0029281E" w:rsidRDefault="00FB27B3" w:rsidP="00730FCD">
            <w:pPr>
              <w:tabs>
                <w:tab w:val="left" w:pos="1641"/>
              </w:tabs>
              <w:cnfStyle w:val="000000000000" w:firstRow="0" w:lastRow="0" w:firstColumn="0" w:lastColumn="0" w:oddVBand="0" w:evenVBand="0" w:oddHBand="0" w:evenHBand="0" w:firstRowFirstColumn="0" w:firstRowLastColumn="0" w:lastRowFirstColumn="0" w:lastRowLastColumn="0"/>
            </w:pPr>
            <w:commentRangeStart w:id="13"/>
            <w:r>
              <w:t>For each parameter table, if</w:t>
            </w:r>
            <w:r w:rsidR="008865E3">
              <w:t xml:space="preserve"> the mission does not specify a </w:t>
            </w:r>
            <w:r w:rsidR="00414398">
              <w:t xml:space="preserve">corresponding table validation callback function in </w:t>
            </w:r>
            <w:r>
              <w:t>SIL-compatible software, SIL shall consider a</w:t>
            </w:r>
            <w:r w:rsidR="00730FCD">
              <w:t>ll</w:t>
            </w:r>
            <w:r>
              <w:t xml:space="preserve"> table update</w:t>
            </w:r>
            <w:r w:rsidR="00730FCD">
              <w:t>s</w:t>
            </w:r>
            <w:r>
              <w:t xml:space="preserve"> as valid.</w:t>
            </w:r>
            <w:commentRangeEnd w:id="13"/>
            <w:r w:rsidR="003B0938">
              <w:rPr>
                <w:rStyle w:val="CommentReference"/>
              </w:rPr>
              <w:commentReference w:id="13"/>
            </w:r>
          </w:p>
        </w:tc>
        <w:tc>
          <w:tcPr>
            <w:tcW w:w="2378" w:type="dxa"/>
          </w:tcPr>
          <w:p w14:paraId="195BF0A4" w14:textId="77777777" w:rsidR="00FB27B3" w:rsidRDefault="00FB27B3"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772B7900" w14:textId="77777777" w:rsidR="00FB27B3" w:rsidRDefault="00FB27B3" w:rsidP="0081129D">
            <w:pPr>
              <w:cnfStyle w:val="000000000000" w:firstRow="0" w:lastRow="0" w:firstColumn="0" w:lastColumn="0" w:oddVBand="0" w:evenVBand="0" w:oddHBand="0" w:evenHBand="0" w:firstRowFirstColumn="0" w:firstRowLastColumn="0" w:lastRowFirstColumn="0" w:lastRowLastColumn="0"/>
            </w:pPr>
          </w:p>
        </w:tc>
      </w:tr>
      <w:tr w:rsidR="0081129D" w14:paraId="24BE3FBB"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03221FBA" w14:textId="77777777" w:rsidR="0081129D" w:rsidRPr="00246280" w:rsidRDefault="0081129D" w:rsidP="0081129D">
            <w:pPr>
              <w:rPr>
                <w:b w:val="0"/>
              </w:rPr>
            </w:pPr>
          </w:p>
        </w:tc>
        <w:tc>
          <w:tcPr>
            <w:tcW w:w="1248" w:type="dxa"/>
          </w:tcPr>
          <w:p w14:paraId="4F27C6C3" w14:textId="6DC309D9" w:rsidR="0081129D" w:rsidRDefault="0081129D" w:rsidP="0081129D">
            <w:pPr>
              <w:cnfStyle w:val="000000000000" w:firstRow="0" w:lastRow="0" w:firstColumn="0" w:lastColumn="0" w:oddVBand="0" w:evenVBand="0" w:oddHBand="0" w:evenHBand="0" w:firstRowFirstColumn="0" w:firstRowLastColumn="0" w:lastRowFirstColumn="0" w:lastRowLastColumn="0"/>
            </w:pPr>
            <w:r>
              <w:t>TBL-1020</w:t>
            </w:r>
          </w:p>
        </w:tc>
        <w:tc>
          <w:tcPr>
            <w:tcW w:w="5077" w:type="dxa"/>
          </w:tcPr>
          <w:p w14:paraId="4400F66B" w14:textId="77777777" w:rsidR="0081129D" w:rsidRPr="0029281E" w:rsidRDefault="0081129D" w:rsidP="0081129D">
            <w:pPr>
              <w:tabs>
                <w:tab w:val="left" w:pos="1641"/>
              </w:tabs>
              <w:cnfStyle w:val="000000000000" w:firstRow="0" w:lastRow="0" w:firstColumn="0" w:lastColumn="0" w:oddVBand="0" w:evenVBand="0" w:oddHBand="0" w:evenHBand="0" w:firstRowFirstColumn="0" w:firstRowLastColumn="0" w:lastRowFirstColumn="0" w:lastRowLastColumn="0"/>
            </w:pPr>
            <w:r w:rsidRPr="0029281E">
              <w:t>SIL shall registered all cFE parameter table as double-buffered and loadable.</w:t>
            </w:r>
          </w:p>
        </w:tc>
        <w:tc>
          <w:tcPr>
            <w:tcW w:w="2378" w:type="dxa"/>
          </w:tcPr>
          <w:p w14:paraId="73FA2D9A" w14:textId="59A5F90A" w:rsidR="0081129D" w:rsidRDefault="0081129D" w:rsidP="0081129D">
            <w:pPr>
              <w:cnfStyle w:val="000000000000" w:firstRow="0" w:lastRow="0" w:firstColumn="0" w:lastColumn="0" w:oddVBand="0" w:evenVBand="0" w:oddHBand="0" w:evenHBand="0" w:firstRowFirstColumn="0" w:firstRowLastColumn="0" w:lastRowFirstColumn="0" w:lastRowLastColumn="0"/>
            </w:pPr>
            <w:r>
              <w:t>Loadable supports updating parameters in flight. Double-buffer allows validation of table before activation.</w:t>
            </w:r>
          </w:p>
        </w:tc>
        <w:tc>
          <w:tcPr>
            <w:tcW w:w="1233" w:type="dxa"/>
          </w:tcPr>
          <w:p w14:paraId="5FB458C4"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0BFBD4B8"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319FAB52" w14:textId="77777777" w:rsidR="0081129D" w:rsidRPr="00246280" w:rsidRDefault="0081129D" w:rsidP="0081129D">
            <w:pPr>
              <w:rPr>
                <w:b w:val="0"/>
              </w:rPr>
            </w:pPr>
          </w:p>
        </w:tc>
        <w:tc>
          <w:tcPr>
            <w:tcW w:w="1248" w:type="dxa"/>
          </w:tcPr>
          <w:p w14:paraId="557C4014"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5077" w:type="dxa"/>
          </w:tcPr>
          <w:p w14:paraId="1AB3308F" w14:textId="77777777" w:rsidR="0081129D" w:rsidRDefault="0081129D" w:rsidP="0081129D">
            <w:pPr>
              <w:pStyle w:val="MKSHeading3"/>
              <w:cnfStyle w:val="000000000000" w:firstRow="0" w:lastRow="0" w:firstColumn="0" w:lastColumn="0" w:oddVBand="0" w:evenVBand="0" w:oddHBand="0" w:evenHBand="0" w:firstRowFirstColumn="0" w:firstRowLastColumn="0" w:lastRowFirstColumn="0" w:lastRowLastColumn="0"/>
            </w:pPr>
            <w:r w:rsidRPr="00E054E8">
              <w:t>5.</w:t>
            </w:r>
            <w:r>
              <w:t>3</w:t>
            </w:r>
            <w:r w:rsidRPr="00E054E8">
              <w:t xml:space="preserve">        </w:t>
            </w:r>
            <w:r>
              <w:t>Software Bus Requirements</w:t>
            </w:r>
          </w:p>
          <w:p w14:paraId="675AAA00" w14:textId="77777777" w:rsidR="0081129D" w:rsidRPr="007C057E" w:rsidRDefault="0081129D" w:rsidP="0081129D">
            <w:pPr>
              <w:cnfStyle w:val="000000000000" w:firstRow="0" w:lastRow="0" w:firstColumn="0" w:lastColumn="0" w:oddVBand="0" w:evenVBand="0" w:oddHBand="0" w:evenHBand="0" w:firstRowFirstColumn="0" w:firstRowLastColumn="0" w:lastRowFirstColumn="0" w:lastRowLastColumn="0"/>
            </w:pPr>
          </w:p>
          <w:p w14:paraId="1C38A9DA" w14:textId="1832E594" w:rsidR="0081129D" w:rsidRPr="007C057E" w:rsidRDefault="0081129D" w:rsidP="0081129D">
            <w:pPr>
              <w:cnfStyle w:val="000000000000" w:firstRow="0" w:lastRow="0" w:firstColumn="0" w:lastColumn="0" w:oddVBand="0" w:evenVBand="0" w:oddHBand="0" w:evenHBand="0" w:firstRowFirstColumn="0" w:firstRowLastColumn="0" w:lastRowFirstColumn="0" w:lastRowLastColumn="0"/>
            </w:pPr>
            <w:r w:rsidRPr="00C3282D">
              <w:t xml:space="preserve">The following requirements </w:t>
            </w:r>
            <w:r>
              <w:t>document the SIL’s definition and registration of messages with the cFS software bus application</w:t>
            </w:r>
            <w:r w:rsidRPr="00C3282D">
              <w:t xml:space="preserve"> </w:t>
            </w:r>
          </w:p>
        </w:tc>
        <w:tc>
          <w:tcPr>
            <w:tcW w:w="2378" w:type="dxa"/>
          </w:tcPr>
          <w:p w14:paraId="44D8E098"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4F2CFD3C"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3655718F"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571C5C3A" w14:textId="77777777" w:rsidR="0081129D" w:rsidRPr="00246280" w:rsidRDefault="0081129D" w:rsidP="0081129D">
            <w:pPr>
              <w:rPr>
                <w:b w:val="0"/>
              </w:rPr>
            </w:pPr>
          </w:p>
        </w:tc>
        <w:tc>
          <w:tcPr>
            <w:tcW w:w="1248" w:type="dxa"/>
          </w:tcPr>
          <w:p w14:paraId="760AFE8D" w14:textId="57668193" w:rsidR="0081129D" w:rsidRDefault="0081129D" w:rsidP="0081129D">
            <w:pPr>
              <w:cnfStyle w:val="000000000000" w:firstRow="0" w:lastRow="0" w:firstColumn="0" w:lastColumn="0" w:oddVBand="0" w:evenVBand="0" w:oddHBand="0" w:evenHBand="0" w:firstRowFirstColumn="0" w:firstRowLastColumn="0" w:lastRowFirstColumn="0" w:lastRowLastColumn="0"/>
            </w:pPr>
            <w:r>
              <w:t>SB-1001</w:t>
            </w:r>
          </w:p>
        </w:tc>
        <w:tc>
          <w:tcPr>
            <w:tcW w:w="5077" w:type="dxa"/>
          </w:tcPr>
          <w:p w14:paraId="049C47B2" w14:textId="0488E1EB" w:rsidR="0081129D" w:rsidRDefault="0081129D" w:rsidP="00827B9B">
            <w:pPr>
              <w:cnfStyle w:val="000000000000" w:firstRow="0" w:lastRow="0" w:firstColumn="0" w:lastColumn="0" w:oddVBand="0" w:evenVBand="0" w:oddHBand="0" w:evenHBand="0" w:firstRowFirstColumn="0" w:firstRowLastColumn="0" w:lastRowFirstColumn="0" w:lastRowLastColumn="0"/>
            </w:pPr>
            <w:commentRangeStart w:id="14"/>
            <w:r w:rsidRPr="0029281E">
              <w:t>SIL shall receiv</w:t>
            </w:r>
            <w:r w:rsidR="00827B9B">
              <w:t>e</w:t>
            </w:r>
            <w:r w:rsidR="00341AE9">
              <w:t xml:space="preserve"> command, </w:t>
            </w:r>
            <w:r w:rsidRPr="0029281E">
              <w:t>request</w:t>
            </w:r>
            <w:r w:rsidR="00341AE9">
              <w:t>, and wakeup</w:t>
            </w:r>
            <w:r w:rsidRPr="0029281E">
              <w:t xml:space="preserve"> messages</w:t>
            </w:r>
            <w:r w:rsidR="00827B9B">
              <w:t xml:space="preserve"> with mission-specified App Ids</w:t>
            </w:r>
            <w:r w:rsidR="00DE4CB5">
              <w:t xml:space="preserve"> and command function codes</w:t>
            </w:r>
            <w:r w:rsidR="00827B9B">
              <w:t>.</w:t>
            </w:r>
            <w:commentRangeEnd w:id="14"/>
            <w:r w:rsidR="00827B9B">
              <w:rPr>
                <w:rStyle w:val="CommentReference"/>
              </w:rPr>
              <w:commentReference w:id="14"/>
            </w:r>
            <w:r w:rsidR="00827B9B">
              <w:t xml:space="preserve"> Including:</w:t>
            </w:r>
          </w:p>
          <w:p w14:paraId="0A723D26" w14:textId="53D589BF" w:rsidR="00341AE9" w:rsidRDefault="00341AE9" w:rsidP="00B309CF">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t>“No-Op” command</w:t>
            </w:r>
            <w:ins w:id="15" w:author="Author">
              <w:r w:rsidR="007D1234">
                <w:t xml:space="preserve"> </w:t>
              </w:r>
              <w:r w:rsidR="00191C9B">
                <w:t xml:space="preserve">(Default </w:t>
              </w:r>
              <w:commentRangeStart w:id="16"/>
              <w:commentRangeStart w:id="17"/>
              <w:r w:rsidR="007D1234">
                <w:t>FcnCod</w:t>
              </w:r>
              <w:r w:rsidR="00733017">
                <w:t>e</w:t>
              </w:r>
              <w:del w:id="18" w:author="Author">
                <w:r w:rsidR="00733017" w:rsidDel="00191C9B">
                  <w:delText>:</w:delText>
                </w:r>
              </w:del>
              <w:r w:rsidR="00733017">
                <w:t xml:space="preserve"> 0</w:t>
              </w:r>
              <w:del w:id="19" w:author="Author">
                <w:r w:rsidR="007D1234" w:rsidDel="00733017">
                  <w:delText>e: &lt;MISSION_DEFINED, 1</w:delText>
                </w:r>
                <w:r w:rsidR="00733017" w:rsidDel="00191C9B">
                  <w:delText xml:space="preserve"> </w:delText>
                </w:r>
                <w:r w:rsidR="007D1234" w:rsidDel="00191C9B">
                  <w:delText>&gt;</w:delText>
                </w:r>
                <w:commentRangeEnd w:id="16"/>
                <w:r w:rsidR="007D1234" w:rsidDel="00191C9B">
                  <w:rPr>
                    <w:rStyle w:val="CommentReference"/>
                  </w:rPr>
                  <w:commentReference w:id="16"/>
                </w:r>
              </w:del>
            </w:ins>
            <w:commentRangeEnd w:id="17"/>
            <w:del w:id="20" w:author="Author">
              <w:r w:rsidR="00191C9B" w:rsidDel="00191C9B">
                <w:rPr>
                  <w:rStyle w:val="CommentReference"/>
                </w:rPr>
                <w:commentReference w:id="17"/>
              </w:r>
            </w:del>
            <w:ins w:id="21" w:author="Author">
              <w:r w:rsidR="00191C9B">
                <w:t>)</w:t>
              </w:r>
            </w:ins>
          </w:p>
          <w:p w14:paraId="0BE3494C" w14:textId="3629E281" w:rsidR="00827B9B" w:rsidRDefault="00341AE9" w:rsidP="00B309CF">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t>“</w:t>
            </w:r>
            <w:r w:rsidRPr="002661BA">
              <w:t>Reset Housekeeping Counter</w:t>
            </w:r>
            <w:r>
              <w:t>” command</w:t>
            </w:r>
            <w:ins w:id="22" w:author="Author">
              <w:r w:rsidR="00733017">
                <w:t xml:space="preserve"> </w:t>
              </w:r>
              <w:r w:rsidR="00191C9B">
                <w:t xml:space="preserve">(Default FcnCode </w:t>
              </w:r>
              <w:r w:rsidR="00191C9B">
                <w:t>1</w:t>
              </w:r>
              <w:r w:rsidR="00191C9B">
                <w:t>)</w:t>
              </w:r>
              <w:del w:id="23" w:author="Author">
                <w:r w:rsidR="00733017" w:rsidDel="00191C9B">
                  <w:delText xml:space="preserve">FcnCode: </w:delText>
                </w:r>
                <w:r w:rsidR="00733017" w:rsidDel="00191C9B">
                  <w:delText>1</w:delText>
                </w:r>
              </w:del>
            </w:ins>
          </w:p>
          <w:p w14:paraId="30B1F712" w14:textId="1E21D89B" w:rsidR="00341AE9" w:rsidRDefault="00341AE9" w:rsidP="00B309CF">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2661BA">
              <w:t>"Configure FDC" command</w:t>
            </w:r>
            <w:r w:rsidR="00DE4CB5">
              <w:t xml:space="preserve"> (if FDC reporting is enabled)</w:t>
            </w:r>
            <w:ins w:id="24" w:author="Author">
              <w:r w:rsidR="00733017">
                <w:t xml:space="preserve"> </w:t>
              </w:r>
              <w:r w:rsidR="00191C9B">
                <w:t xml:space="preserve">(Default FcnCode </w:t>
              </w:r>
              <w:r w:rsidR="00191C9B">
                <w:t>2</w:t>
              </w:r>
              <w:r w:rsidR="00191C9B">
                <w:t>)</w:t>
              </w:r>
              <w:del w:id="25" w:author="Author">
                <w:r w:rsidR="00733017" w:rsidDel="00191C9B">
                  <w:delText xml:space="preserve">FcnCode: </w:delText>
                </w:r>
                <w:r w:rsidR="00733017" w:rsidDel="00191C9B">
                  <w:delText>2</w:delText>
                </w:r>
              </w:del>
            </w:ins>
          </w:p>
          <w:p w14:paraId="492D8734" w14:textId="7771964F" w:rsidR="00341AE9" w:rsidRDefault="00341AE9" w:rsidP="00B309CF">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t>"Clear</w:t>
            </w:r>
            <w:r w:rsidRPr="002661BA">
              <w:t xml:space="preserve"> FDC" command</w:t>
            </w:r>
            <w:r w:rsidR="00DE4CB5">
              <w:t xml:space="preserve"> (if FDC reporting is enabled)</w:t>
            </w:r>
            <w:ins w:id="26" w:author="Author">
              <w:r w:rsidR="00733017">
                <w:t xml:space="preserve"> </w:t>
              </w:r>
              <w:r w:rsidR="00191C9B">
                <w:t xml:space="preserve">(Default FcnCode </w:t>
              </w:r>
              <w:r w:rsidR="00191C9B">
                <w:t>3</w:t>
              </w:r>
              <w:r w:rsidR="00191C9B">
                <w:t>)</w:t>
              </w:r>
              <w:del w:id="27" w:author="Author">
                <w:r w:rsidR="00733017" w:rsidDel="00191C9B">
                  <w:delText xml:space="preserve">FcnCode: </w:delText>
                </w:r>
                <w:r w:rsidR="00733017" w:rsidDel="00191C9B">
                  <w:delText>3</w:delText>
                </w:r>
              </w:del>
            </w:ins>
          </w:p>
          <w:p w14:paraId="78297B95" w14:textId="77777777" w:rsidR="00341AE9" w:rsidRDefault="00341AE9" w:rsidP="00B309CF">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t>Housekeeping request messages</w:t>
            </w:r>
          </w:p>
          <w:p w14:paraId="7DD545A6" w14:textId="77777777" w:rsidR="00341AE9" w:rsidRDefault="00341AE9" w:rsidP="00B309CF">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t>Application wakeup messages</w:t>
            </w:r>
          </w:p>
          <w:p w14:paraId="1ED44D21" w14:textId="79DDEAAF" w:rsidR="00341AE9" w:rsidRPr="00614CF7" w:rsidRDefault="00341AE9" w:rsidP="00B309CF">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t>Table management request messages</w:t>
            </w:r>
          </w:p>
        </w:tc>
        <w:tc>
          <w:tcPr>
            <w:tcW w:w="2378" w:type="dxa"/>
          </w:tcPr>
          <w:p w14:paraId="519F9FAA" w14:textId="3A162275" w:rsidR="0081129D" w:rsidRDefault="0081129D" w:rsidP="0081129D">
            <w:pPr>
              <w:cnfStyle w:val="000000000000" w:firstRow="0" w:lastRow="0" w:firstColumn="0" w:lastColumn="0" w:oddVBand="0" w:evenVBand="0" w:oddHBand="0" w:evenHBand="0" w:firstRowFirstColumn="0" w:firstRowLastColumn="0" w:lastRowFirstColumn="0" w:lastRowLastColumn="0"/>
            </w:pPr>
            <w:r>
              <w:t>Required for interactions with SB and separating Cmds and Tlm.</w:t>
            </w:r>
          </w:p>
        </w:tc>
        <w:tc>
          <w:tcPr>
            <w:tcW w:w="1233" w:type="dxa"/>
          </w:tcPr>
          <w:p w14:paraId="73BD0AD5"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6F04D1B0"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4E0FEB04" w14:textId="2155DFD4" w:rsidR="0081129D" w:rsidRPr="00246280" w:rsidRDefault="0081129D" w:rsidP="0081129D">
            <w:pPr>
              <w:rPr>
                <w:b w:val="0"/>
              </w:rPr>
            </w:pPr>
          </w:p>
        </w:tc>
        <w:tc>
          <w:tcPr>
            <w:tcW w:w="1248" w:type="dxa"/>
          </w:tcPr>
          <w:p w14:paraId="53B7D54A" w14:textId="26EB3C20" w:rsidR="0081129D" w:rsidRDefault="0081129D" w:rsidP="0081129D">
            <w:pPr>
              <w:cnfStyle w:val="000000000000" w:firstRow="0" w:lastRow="0" w:firstColumn="0" w:lastColumn="0" w:oddVBand="0" w:evenVBand="0" w:oddHBand="0" w:evenHBand="0" w:firstRowFirstColumn="0" w:firstRowLastColumn="0" w:lastRowFirstColumn="0" w:lastRowLastColumn="0"/>
            </w:pPr>
            <w:r>
              <w:t>SB-1010</w:t>
            </w:r>
          </w:p>
        </w:tc>
        <w:tc>
          <w:tcPr>
            <w:tcW w:w="5077" w:type="dxa"/>
          </w:tcPr>
          <w:p w14:paraId="4E7E53BF" w14:textId="2E7545AC" w:rsidR="0081129D" w:rsidRPr="0029281E" w:rsidRDefault="0081129D" w:rsidP="00827B9B">
            <w:pPr>
              <w:cnfStyle w:val="000000000000" w:firstRow="0" w:lastRow="0" w:firstColumn="0" w:lastColumn="0" w:oddVBand="0" w:evenVBand="0" w:oddHBand="0" w:evenHBand="0" w:firstRowFirstColumn="0" w:firstRowLastColumn="0" w:lastRowFirstColumn="0" w:lastRowLastColumn="0"/>
            </w:pPr>
            <w:commentRangeStart w:id="28"/>
            <w:r w:rsidRPr="0029281E">
              <w:t>SIL shall receiv</w:t>
            </w:r>
            <w:ins w:id="29" w:author="Author">
              <w:r w:rsidR="007D1234">
                <w:t>e</w:t>
              </w:r>
            </w:ins>
            <w:del w:id="30" w:author="Author">
              <w:r w:rsidRPr="0029281E" w:rsidDel="007D1234">
                <w:delText>ing</w:delText>
              </w:r>
            </w:del>
            <w:r w:rsidRPr="0029281E">
              <w:t xml:space="preserve"> data telemetry messages</w:t>
            </w:r>
            <w:r w:rsidR="00827B9B">
              <w:t xml:space="preserve"> with </w:t>
            </w:r>
            <w:del w:id="31" w:author="Author">
              <w:r w:rsidR="00827B9B" w:rsidDel="004A6301">
                <w:delText>mission-specified</w:delText>
              </w:r>
            </w:del>
            <w:ins w:id="32" w:author="Author">
              <w:r w:rsidR="004A6301">
                <w:t>&lt;MISSION_DEFINED&gt;</w:t>
              </w:r>
            </w:ins>
            <w:r w:rsidR="00827B9B">
              <w:t xml:space="preserve"> App Ids</w:t>
            </w:r>
            <w:r w:rsidRPr="0029281E">
              <w:t>.</w:t>
            </w:r>
            <w:commentRangeEnd w:id="28"/>
            <w:r w:rsidR="00341AE9">
              <w:rPr>
                <w:rStyle w:val="CommentReference"/>
              </w:rPr>
              <w:commentReference w:id="28"/>
            </w:r>
          </w:p>
        </w:tc>
        <w:tc>
          <w:tcPr>
            <w:tcW w:w="2378" w:type="dxa"/>
          </w:tcPr>
          <w:p w14:paraId="5F5F9463" w14:textId="082E96DE" w:rsidR="0081129D" w:rsidRDefault="0081129D" w:rsidP="0081129D">
            <w:pPr>
              <w:cnfStyle w:val="000000000000" w:firstRow="0" w:lastRow="0" w:firstColumn="0" w:lastColumn="0" w:oddVBand="0" w:evenVBand="0" w:oddHBand="0" w:evenHBand="0" w:firstRowFirstColumn="0" w:firstRowLastColumn="0" w:lastRowFirstColumn="0" w:lastRowLastColumn="0"/>
            </w:pPr>
            <w:r>
              <w:t>Required for interactions with SB and separating Cmds and Tlm.</w:t>
            </w:r>
          </w:p>
        </w:tc>
        <w:tc>
          <w:tcPr>
            <w:tcW w:w="1233" w:type="dxa"/>
          </w:tcPr>
          <w:p w14:paraId="70CC772C"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564731CA" w14:textId="77777777" w:rsidTr="00B91741">
        <w:trPr>
          <w:cantSplit/>
          <w:trHeight w:val="260"/>
        </w:trPr>
        <w:tc>
          <w:tcPr>
            <w:cnfStyle w:val="001000000000" w:firstRow="0" w:lastRow="0" w:firstColumn="1" w:lastColumn="0" w:oddVBand="0" w:evenVBand="0" w:oddHBand="0" w:evenHBand="0" w:firstRowFirstColumn="0" w:firstRowLastColumn="0" w:lastRowFirstColumn="0" w:lastRowLastColumn="0"/>
            <w:tcW w:w="854" w:type="dxa"/>
          </w:tcPr>
          <w:p w14:paraId="40606E98" w14:textId="77777777" w:rsidR="0081129D" w:rsidRPr="00246280" w:rsidRDefault="007E2459" w:rsidP="0081129D">
            <w:pPr>
              <w:rPr>
                <w:b w:val="0"/>
              </w:rPr>
            </w:pPr>
            <w:r>
              <w:rPr>
                <w:rStyle w:val="CommentReference"/>
                <w:b w:val="0"/>
                <w:bCs w:val="0"/>
              </w:rPr>
              <w:commentReference w:id="33"/>
            </w:r>
          </w:p>
        </w:tc>
        <w:tc>
          <w:tcPr>
            <w:tcW w:w="1248" w:type="dxa"/>
          </w:tcPr>
          <w:p w14:paraId="4E7FA572" w14:textId="47943AC1"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5077" w:type="dxa"/>
          </w:tcPr>
          <w:p w14:paraId="11FAD34B" w14:textId="37B5769D" w:rsidR="0081129D" w:rsidRPr="0029281E" w:rsidRDefault="0081129D" w:rsidP="0081129D">
            <w:pPr>
              <w:cnfStyle w:val="000000000000" w:firstRow="0" w:lastRow="0" w:firstColumn="0" w:lastColumn="0" w:oddVBand="0" w:evenVBand="0" w:oddHBand="0" w:evenHBand="0" w:firstRowFirstColumn="0" w:firstRowLastColumn="0" w:lastRowFirstColumn="0" w:lastRowLastColumn="0"/>
            </w:pPr>
          </w:p>
        </w:tc>
        <w:tc>
          <w:tcPr>
            <w:tcW w:w="2378" w:type="dxa"/>
          </w:tcPr>
          <w:p w14:paraId="5E88A5A8" w14:textId="6393C9E6"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3B480DD3"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0D352980"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2CBD4581" w14:textId="77777777" w:rsidR="0081129D" w:rsidRPr="00246280" w:rsidRDefault="0081129D" w:rsidP="0081129D">
            <w:pPr>
              <w:rPr>
                <w:b w:val="0"/>
              </w:rPr>
            </w:pPr>
          </w:p>
        </w:tc>
        <w:tc>
          <w:tcPr>
            <w:tcW w:w="1248" w:type="dxa"/>
          </w:tcPr>
          <w:p w14:paraId="742025ED"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5077" w:type="dxa"/>
          </w:tcPr>
          <w:p w14:paraId="2FBC6D88" w14:textId="5B420877" w:rsidR="0081129D" w:rsidRDefault="0081129D" w:rsidP="0081129D">
            <w:pPr>
              <w:pStyle w:val="MKSHeading3"/>
              <w:cnfStyle w:val="000000000000" w:firstRow="0" w:lastRow="0" w:firstColumn="0" w:lastColumn="0" w:oddVBand="0" w:evenVBand="0" w:oddHBand="0" w:evenHBand="0" w:firstRowFirstColumn="0" w:firstRowLastColumn="0" w:lastRowFirstColumn="0" w:lastRowLastColumn="0"/>
            </w:pPr>
            <w:r w:rsidRPr="00E054E8">
              <w:t>5.</w:t>
            </w:r>
            <w:r>
              <w:t>4</w:t>
            </w:r>
            <w:r w:rsidRPr="00E054E8">
              <w:t xml:space="preserve">        </w:t>
            </w:r>
            <w:r>
              <w:t>Wake-up Requirements</w:t>
            </w:r>
          </w:p>
          <w:p w14:paraId="6AC2B573" w14:textId="77777777" w:rsidR="0081129D" w:rsidRPr="007C057E" w:rsidRDefault="0081129D" w:rsidP="0081129D">
            <w:pPr>
              <w:cnfStyle w:val="000000000000" w:firstRow="0" w:lastRow="0" w:firstColumn="0" w:lastColumn="0" w:oddVBand="0" w:evenVBand="0" w:oddHBand="0" w:evenHBand="0" w:firstRowFirstColumn="0" w:firstRowLastColumn="0" w:lastRowFirstColumn="0" w:lastRowLastColumn="0"/>
            </w:pPr>
          </w:p>
          <w:p w14:paraId="105BDA8E" w14:textId="6432CDF5" w:rsidR="0081129D" w:rsidRPr="0029281E" w:rsidRDefault="0081129D" w:rsidP="0081129D">
            <w:pPr>
              <w:cnfStyle w:val="000000000000" w:firstRow="0" w:lastRow="0" w:firstColumn="0" w:lastColumn="0" w:oddVBand="0" w:evenVBand="0" w:oddHBand="0" w:evenHBand="0" w:firstRowFirstColumn="0" w:firstRowLastColumn="0" w:lastRowFirstColumn="0" w:lastRowLastColumn="0"/>
            </w:pPr>
            <w:r w:rsidRPr="00C3282D">
              <w:t xml:space="preserve">The following requirements </w:t>
            </w:r>
            <w:r>
              <w:t>document the SIL’s actions on receipt of a wake-up.</w:t>
            </w:r>
          </w:p>
        </w:tc>
        <w:tc>
          <w:tcPr>
            <w:tcW w:w="2378" w:type="dxa"/>
          </w:tcPr>
          <w:p w14:paraId="2EDC2AF7"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4F69141B"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202D81E0"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0519C154" w14:textId="77777777" w:rsidR="0081129D" w:rsidRPr="00246280" w:rsidRDefault="0081129D" w:rsidP="0081129D">
            <w:pPr>
              <w:rPr>
                <w:b w:val="0"/>
              </w:rPr>
            </w:pPr>
          </w:p>
        </w:tc>
        <w:tc>
          <w:tcPr>
            <w:tcW w:w="1248" w:type="dxa"/>
          </w:tcPr>
          <w:p w14:paraId="481A6964" w14:textId="40398289" w:rsidR="0081129D" w:rsidRDefault="0081129D" w:rsidP="0081129D">
            <w:pPr>
              <w:cnfStyle w:val="000000000000" w:firstRow="0" w:lastRow="0" w:firstColumn="0" w:lastColumn="0" w:oddVBand="0" w:evenVBand="0" w:oddHBand="0" w:evenHBand="0" w:firstRowFirstColumn="0" w:firstRowLastColumn="0" w:lastRowFirstColumn="0" w:lastRowLastColumn="0"/>
            </w:pPr>
            <w:r>
              <w:t>WAKE-1001</w:t>
            </w:r>
          </w:p>
        </w:tc>
        <w:tc>
          <w:tcPr>
            <w:tcW w:w="5077" w:type="dxa"/>
          </w:tcPr>
          <w:p w14:paraId="3849EBCF" w14:textId="70A62F67" w:rsidR="0081129D" w:rsidRPr="0029281E" w:rsidRDefault="0081129D" w:rsidP="00A45A33">
            <w:pPr>
              <w:cnfStyle w:val="000000000000" w:firstRow="0" w:lastRow="0" w:firstColumn="0" w:lastColumn="0" w:oddVBand="0" w:evenVBand="0" w:oddHBand="0" w:evenHBand="0" w:firstRowFirstColumn="0" w:firstRowLastColumn="0" w:lastRowFirstColumn="0" w:lastRowLastColumn="0"/>
            </w:pPr>
            <w:commentRangeStart w:id="34"/>
            <w:r w:rsidRPr="0029281E">
              <w:t xml:space="preserve">When SIL receives a valid application wake-up request </w:t>
            </w:r>
            <w:r w:rsidR="00A45A33">
              <w:t>message</w:t>
            </w:r>
            <w:r w:rsidRPr="0029281E">
              <w:t xml:space="preserve">, SIL </w:t>
            </w:r>
            <w:r w:rsidR="00051586">
              <w:t>shall</w:t>
            </w:r>
            <w:r w:rsidRPr="0029281E">
              <w:t xml:space="preserve"> poll for subscribed </w:t>
            </w:r>
            <w:r w:rsidR="00A45A33">
              <w:t xml:space="preserve">data telemetry </w:t>
            </w:r>
            <w:r w:rsidRPr="0029281E">
              <w:t>messages.</w:t>
            </w:r>
            <w:commentRangeEnd w:id="34"/>
            <w:r w:rsidR="00A45A33">
              <w:rPr>
                <w:rStyle w:val="CommentReference"/>
              </w:rPr>
              <w:commentReference w:id="34"/>
            </w:r>
          </w:p>
        </w:tc>
        <w:tc>
          <w:tcPr>
            <w:tcW w:w="2378" w:type="dxa"/>
          </w:tcPr>
          <w:p w14:paraId="06E82CCF" w14:textId="19D4EE49" w:rsidR="0081129D" w:rsidRDefault="0081129D" w:rsidP="0081129D">
            <w:pPr>
              <w:cnfStyle w:val="000000000000" w:firstRow="0" w:lastRow="0" w:firstColumn="0" w:lastColumn="0" w:oddVBand="0" w:evenVBand="0" w:oddHBand="0" w:evenHBand="0" w:firstRowFirstColumn="0" w:firstRowLastColumn="0" w:lastRowFirstColumn="0" w:lastRowLastColumn="0"/>
            </w:pPr>
            <w:r>
              <w:t>Gathers inputs for wrapped code.</w:t>
            </w:r>
          </w:p>
        </w:tc>
        <w:tc>
          <w:tcPr>
            <w:tcW w:w="1233" w:type="dxa"/>
          </w:tcPr>
          <w:p w14:paraId="140BB50D"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4DF925F6"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0A755892" w14:textId="77777777" w:rsidR="0081129D" w:rsidRPr="00246280" w:rsidRDefault="0081129D" w:rsidP="0081129D">
            <w:pPr>
              <w:rPr>
                <w:b w:val="0"/>
              </w:rPr>
            </w:pPr>
          </w:p>
        </w:tc>
        <w:tc>
          <w:tcPr>
            <w:tcW w:w="1248" w:type="dxa"/>
          </w:tcPr>
          <w:p w14:paraId="52D381A6" w14:textId="79519D54" w:rsidR="0081129D" w:rsidRDefault="0081129D" w:rsidP="006234C4">
            <w:pPr>
              <w:cnfStyle w:val="000000000000" w:firstRow="0" w:lastRow="0" w:firstColumn="0" w:lastColumn="0" w:oddVBand="0" w:evenVBand="0" w:oddHBand="0" w:evenHBand="0" w:firstRowFirstColumn="0" w:firstRowLastColumn="0" w:lastRowFirstColumn="0" w:lastRowLastColumn="0"/>
            </w:pPr>
            <w:r>
              <w:t>WAKE</w:t>
            </w:r>
            <w:r w:rsidR="00A45A33">
              <w:t>-10</w:t>
            </w:r>
            <w:r w:rsidR="006234C4">
              <w:t>10</w:t>
            </w:r>
          </w:p>
        </w:tc>
        <w:tc>
          <w:tcPr>
            <w:tcW w:w="5077" w:type="dxa"/>
          </w:tcPr>
          <w:p w14:paraId="1721A861" w14:textId="5A5326F3" w:rsidR="0081129D" w:rsidRPr="0029281E" w:rsidRDefault="00A45A33" w:rsidP="00A45A33">
            <w:pPr>
              <w:cnfStyle w:val="000000000000" w:firstRow="0" w:lastRow="0" w:firstColumn="0" w:lastColumn="0" w:oddVBand="0" w:evenVBand="0" w:oddHBand="0" w:evenHBand="0" w:firstRowFirstColumn="0" w:firstRowLastColumn="0" w:lastRowFirstColumn="0" w:lastRowLastColumn="0"/>
            </w:pPr>
            <w:r>
              <w:t>A</w:t>
            </w:r>
            <w:r w:rsidR="0081129D" w:rsidRPr="002661BA">
              <w:t xml:space="preserve">fter polling </w:t>
            </w:r>
            <w:r>
              <w:t>for subscribed data telemetry messages</w:t>
            </w:r>
            <w:r w:rsidR="004B7713">
              <w:t>, the SIL shall</w:t>
            </w:r>
            <w:r w:rsidR="0081129D" w:rsidRPr="002661BA">
              <w:t xml:space="preserve"> call a </w:t>
            </w:r>
            <w:r>
              <w:t>mission-specified "s</w:t>
            </w:r>
            <w:r w:rsidR="00F23D7E">
              <w:t>tep" function defined in</w:t>
            </w:r>
            <w:r w:rsidR="0081129D" w:rsidRPr="002661BA">
              <w:t xml:space="preserve"> the SIL-compatible software.</w:t>
            </w:r>
          </w:p>
        </w:tc>
        <w:tc>
          <w:tcPr>
            <w:tcW w:w="2378" w:type="dxa"/>
          </w:tcPr>
          <w:p w14:paraId="01455A5F" w14:textId="4EE412CA" w:rsidR="0081129D" w:rsidRDefault="0081129D" w:rsidP="0081129D">
            <w:pPr>
              <w:cnfStyle w:val="000000000000" w:firstRow="0" w:lastRow="0" w:firstColumn="0" w:lastColumn="0" w:oddVBand="0" w:evenVBand="0" w:oddHBand="0" w:evenHBand="0" w:firstRowFirstColumn="0" w:firstRowLastColumn="0" w:lastRowFirstColumn="0" w:lastRowLastColumn="0"/>
            </w:pPr>
            <w:r>
              <w:t>Calls the wrapped code.</w:t>
            </w:r>
          </w:p>
        </w:tc>
        <w:tc>
          <w:tcPr>
            <w:tcW w:w="1233" w:type="dxa"/>
          </w:tcPr>
          <w:p w14:paraId="5CA8ACC7"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014EF5B1"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0A6133CD" w14:textId="77777777" w:rsidR="0081129D" w:rsidRPr="00246280" w:rsidRDefault="0081129D" w:rsidP="0081129D">
            <w:pPr>
              <w:rPr>
                <w:b w:val="0"/>
              </w:rPr>
            </w:pPr>
          </w:p>
        </w:tc>
        <w:tc>
          <w:tcPr>
            <w:tcW w:w="1248" w:type="dxa"/>
          </w:tcPr>
          <w:p w14:paraId="4E0CE84F" w14:textId="4B0D9E5E" w:rsidR="0081129D" w:rsidRDefault="0081129D" w:rsidP="006234C4">
            <w:pPr>
              <w:cnfStyle w:val="000000000000" w:firstRow="0" w:lastRow="0" w:firstColumn="0" w:lastColumn="0" w:oddVBand="0" w:evenVBand="0" w:oddHBand="0" w:evenHBand="0" w:firstRowFirstColumn="0" w:firstRowLastColumn="0" w:lastRowFirstColumn="0" w:lastRowLastColumn="0"/>
            </w:pPr>
            <w:r>
              <w:t>WAKE</w:t>
            </w:r>
            <w:r w:rsidR="00F23D7E">
              <w:t>-10</w:t>
            </w:r>
            <w:r w:rsidR="006234C4">
              <w:t>20</w:t>
            </w:r>
          </w:p>
        </w:tc>
        <w:tc>
          <w:tcPr>
            <w:tcW w:w="5077" w:type="dxa"/>
          </w:tcPr>
          <w:p w14:paraId="6038F850" w14:textId="5E32A156" w:rsidR="0081129D" w:rsidRPr="0029281E" w:rsidRDefault="00F23D7E" w:rsidP="00910860">
            <w:pPr>
              <w:cnfStyle w:val="000000000000" w:firstRow="0" w:lastRow="0" w:firstColumn="0" w:lastColumn="0" w:oddVBand="0" w:evenVBand="0" w:oddHBand="0" w:evenHBand="0" w:firstRowFirstColumn="0" w:firstRowLastColumn="0" w:lastRowFirstColumn="0" w:lastRowLastColumn="0"/>
            </w:pPr>
            <w:commentRangeStart w:id="35"/>
            <w:r>
              <w:t>A</w:t>
            </w:r>
            <w:r w:rsidR="0081129D" w:rsidRPr="002661BA">
              <w:t xml:space="preserve">fter </w:t>
            </w:r>
            <w:r w:rsidR="00910860">
              <w:t>executing</w:t>
            </w:r>
            <w:r w:rsidR="0081129D" w:rsidRPr="002661BA">
              <w:t xml:space="preserve"> the </w:t>
            </w:r>
            <w:r>
              <w:t>“s</w:t>
            </w:r>
            <w:r w:rsidR="0081129D" w:rsidRPr="002661BA">
              <w:t>tep</w:t>
            </w:r>
            <w:r>
              <w:t>”</w:t>
            </w:r>
            <w:r w:rsidR="0081129D" w:rsidRPr="002661BA">
              <w:t xml:space="preserve"> function, </w:t>
            </w:r>
            <w:r>
              <w:t xml:space="preserve">SIL </w:t>
            </w:r>
            <w:r w:rsidR="00051586">
              <w:t>shall</w:t>
            </w:r>
            <w:r w:rsidR="0081129D" w:rsidRPr="002661BA">
              <w:t xml:space="preserve"> </w:t>
            </w:r>
            <w:r w:rsidR="00962139">
              <w:t xml:space="preserve">place </w:t>
            </w:r>
            <w:r w:rsidR="004B7713">
              <w:t xml:space="preserve">each </w:t>
            </w:r>
            <w:r>
              <w:t xml:space="preserve">mission-specified </w:t>
            </w:r>
            <w:r w:rsidR="0081129D" w:rsidRPr="002661BA">
              <w:t xml:space="preserve">output message </w:t>
            </w:r>
            <w:r>
              <w:t>on</w:t>
            </w:r>
            <w:r w:rsidR="00962139">
              <w:t>to</w:t>
            </w:r>
            <w:r>
              <w:t xml:space="preserve"> the</w:t>
            </w:r>
            <w:r w:rsidR="0081129D" w:rsidRPr="002661BA">
              <w:t xml:space="preserve"> SB </w:t>
            </w:r>
            <w:r w:rsidR="007A71C8">
              <w:t>if</w:t>
            </w:r>
            <w:r w:rsidR="004B7713">
              <w:t xml:space="preserve"> the</w:t>
            </w:r>
            <w:r w:rsidR="00FA69DA">
              <w:t xml:space="preserve"> message’s</w:t>
            </w:r>
            <w:r w:rsidR="007A71C8">
              <w:t xml:space="preserve"> mission-specified criteria for output are met as</w:t>
            </w:r>
            <w:r w:rsidR="008401CD">
              <w:t xml:space="preserve"> </w:t>
            </w:r>
            <w:r w:rsidR="004D0FDD">
              <w:t>determined by the SIL-compatible software.</w:t>
            </w:r>
            <w:commentRangeEnd w:id="35"/>
            <w:r w:rsidR="004D0FDD">
              <w:rPr>
                <w:rStyle w:val="CommentReference"/>
              </w:rPr>
              <w:commentReference w:id="35"/>
            </w:r>
          </w:p>
        </w:tc>
        <w:tc>
          <w:tcPr>
            <w:tcW w:w="2378" w:type="dxa"/>
          </w:tcPr>
          <w:p w14:paraId="049AF832" w14:textId="67EDC291" w:rsidR="0081129D" w:rsidRDefault="0081129D" w:rsidP="0081129D">
            <w:pPr>
              <w:cnfStyle w:val="000000000000" w:firstRow="0" w:lastRow="0" w:firstColumn="0" w:lastColumn="0" w:oddVBand="0" w:evenVBand="0" w:oddHBand="0" w:evenHBand="0" w:firstRowFirstColumn="0" w:firstRowLastColumn="0" w:lastRowFirstColumn="0" w:lastRowLastColumn="0"/>
            </w:pPr>
            <w:r>
              <w:t>Outputs results for wrapped code.</w:t>
            </w:r>
          </w:p>
        </w:tc>
        <w:tc>
          <w:tcPr>
            <w:tcW w:w="1233" w:type="dxa"/>
          </w:tcPr>
          <w:p w14:paraId="4830558E"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4B7713" w14:paraId="2D7A45AC"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210E4E9E" w14:textId="77777777" w:rsidR="004B7713" w:rsidRPr="00246280" w:rsidRDefault="004B7713" w:rsidP="0081129D">
            <w:pPr>
              <w:rPr>
                <w:b w:val="0"/>
              </w:rPr>
            </w:pPr>
          </w:p>
        </w:tc>
        <w:tc>
          <w:tcPr>
            <w:tcW w:w="1248" w:type="dxa"/>
          </w:tcPr>
          <w:p w14:paraId="3CEAB5AD" w14:textId="46CF93F4" w:rsidR="004B7713" w:rsidRDefault="004B7713" w:rsidP="006234C4">
            <w:pPr>
              <w:cnfStyle w:val="000000000000" w:firstRow="0" w:lastRow="0" w:firstColumn="0" w:lastColumn="0" w:oddVBand="0" w:evenVBand="0" w:oddHBand="0" w:evenHBand="0" w:firstRowFirstColumn="0" w:firstRowLastColumn="0" w:lastRowFirstColumn="0" w:lastRowLastColumn="0"/>
            </w:pPr>
            <w:r>
              <w:t>WAKE-1025</w:t>
            </w:r>
          </w:p>
        </w:tc>
        <w:tc>
          <w:tcPr>
            <w:tcW w:w="5077" w:type="dxa"/>
          </w:tcPr>
          <w:p w14:paraId="1348831E" w14:textId="5CD9790A" w:rsidR="004B7713" w:rsidRDefault="00FA69DA" w:rsidP="00910860">
            <w:pPr>
              <w:cnfStyle w:val="000000000000" w:firstRow="0" w:lastRow="0" w:firstColumn="0" w:lastColumn="0" w:oddVBand="0" w:evenVBand="0" w:oddHBand="0" w:evenHBand="0" w:firstRowFirstColumn="0" w:firstRowLastColumn="0" w:lastRowFirstColumn="0" w:lastRowLastColumn="0"/>
            </w:pPr>
            <w:r>
              <w:t>If a message-specified output message does not have a mission-specified cr</w:t>
            </w:r>
            <w:r w:rsidR="00910860">
              <w:t xml:space="preserve">iteria for output, the SIL shall </w:t>
            </w:r>
            <w:r w:rsidR="00051586">
              <w:t xml:space="preserve">always </w:t>
            </w:r>
            <w:r>
              <w:t>place that message onto the software bus</w:t>
            </w:r>
            <w:r w:rsidR="00910860">
              <w:t xml:space="preserve"> after executing the “step” function.</w:t>
            </w:r>
          </w:p>
        </w:tc>
        <w:tc>
          <w:tcPr>
            <w:tcW w:w="2378" w:type="dxa"/>
          </w:tcPr>
          <w:p w14:paraId="5FDAE47F" w14:textId="77777777" w:rsidR="004B7713" w:rsidRDefault="004B7713"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6B7CCABB" w14:textId="77777777" w:rsidR="004B7713" w:rsidRDefault="004B7713" w:rsidP="0081129D">
            <w:pPr>
              <w:cnfStyle w:val="000000000000" w:firstRow="0" w:lastRow="0" w:firstColumn="0" w:lastColumn="0" w:oddVBand="0" w:evenVBand="0" w:oddHBand="0" w:evenHBand="0" w:firstRowFirstColumn="0" w:firstRowLastColumn="0" w:lastRowFirstColumn="0" w:lastRowLastColumn="0"/>
            </w:pPr>
          </w:p>
        </w:tc>
      </w:tr>
      <w:tr w:rsidR="0081129D" w14:paraId="043583F0"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3B29C819" w14:textId="77777777" w:rsidR="0081129D" w:rsidRPr="00246280" w:rsidRDefault="0081129D" w:rsidP="0081129D">
            <w:pPr>
              <w:rPr>
                <w:b w:val="0"/>
              </w:rPr>
            </w:pPr>
          </w:p>
        </w:tc>
        <w:tc>
          <w:tcPr>
            <w:tcW w:w="1248" w:type="dxa"/>
          </w:tcPr>
          <w:p w14:paraId="4CEE384E" w14:textId="648169EB" w:rsidR="0081129D" w:rsidRDefault="0081129D" w:rsidP="0081129D">
            <w:pPr>
              <w:cnfStyle w:val="000000000000" w:firstRow="0" w:lastRow="0" w:firstColumn="0" w:lastColumn="0" w:oddVBand="0" w:evenVBand="0" w:oddHBand="0" w:evenHBand="0" w:firstRowFirstColumn="0" w:firstRowLastColumn="0" w:lastRowFirstColumn="0" w:lastRowLastColumn="0"/>
            </w:pPr>
            <w:r>
              <w:t>WAKE-1030</w:t>
            </w:r>
          </w:p>
        </w:tc>
        <w:tc>
          <w:tcPr>
            <w:tcW w:w="5077" w:type="dxa"/>
          </w:tcPr>
          <w:p w14:paraId="69F2DE47" w14:textId="0D182D78" w:rsidR="0081129D" w:rsidRPr="002661BA" w:rsidRDefault="00327916" w:rsidP="00327916">
            <w:pPr>
              <w:cnfStyle w:val="000000000000" w:firstRow="0" w:lastRow="0" w:firstColumn="0" w:lastColumn="0" w:oddVBand="0" w:evenVBand="0" w:oddHBand="0" w:evenHBand="0" w:firstRowFirstColumn="0" w:firstRowLastColumn="0" w:lastRowFirstColumn="0" w:lastRowLastColumn="0"/>
            </w:pPr>
            <w:r>
              <w:t xml:space="preserve">If FDC reporting is enabled, </w:t>
            </w:r>
            <w:r w:rsidR="004D0FDD">
              <w:t xml:space="preserve">SIL </w:t>
            </w:r>
            <w:r w:rsidR="0081129D" w:rsidRPr="0058096D">
              <w:t xml:space="preserve">shall </w:t>
            </w:r>
            <w:r w:rsidR="0081129D">
              <w:t>output an</w:t>
            </w:r>
            <w:r w:rsidR="0081129D" w:rsidRPr="0058096D">
              <w:t xml:space="preserve"> FDC state telemetry message</w:t>
            </w:r>
            <w:r w:rsidR="004D0FDD">
              <w:t xml:space="preserve"> onto the SB</w:t>
            </w:r>
            <w:r>
              <w:t xml:space="preserve"> after executing the “step” function.</w:t>
            </w:r>
          </w:p>
        </w:tc>
        <w:tc>
          <w:tcPr>
            <w:tcW w:w="2378" w:type="dxa"/>
          </w:tcPr>
          <w:p w14:paraId="254630BF" w14:textId="4EDC9729" w:rsidR="0081129D" w:rsidRDefault="0081129D" w:rsidP="0081129D">
            <w:pPr>
              <w:cnfStyle w:val="000000000000" w:firstRow="0" w:lastRow="0" w:firstColumn="0" w:lastColumn="0" w:oddVBand="0" w:evenVBand="0" w:oddHBand="0" w:evenHBand="0" w:firstRowFirstColumn="0" w:firstRowLastColumn="0" w:lastRowFirstColumn="0" w:lastRowLastColumn="0"/>
            </w:pPr>
            <w:r>
              <w:t>Outputs results from wrapped code.</w:t>
            </w:r>
          </w:p>
        </w:tc>
        <w:tc>
          <w:tcPr>
            <w:tcW w:w="1233" w:type="dxa"/>
          </w:tcPr>
          <w:p w14:paraId="10C8D8E5" w14:textId="2AE02910"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434DB028"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0E5460FC" w14:textId="77777777" w:rsidR="0081129D" w:rsidRPr="00246280" w:rsidRDefault="0081129D" w:rsidP="0081129D">
            <w:pPr>
              <w:rPr>
                <w:b w:val="0"/>
              </w:rPr>
            </w:pPr>
          </w:p>
        </w:tc>
        <w:tc>
          <w:tcPr>
            <w:tcW w:w="1248" w:type="dxa"/>
          </w:tcPr>
          <w:p w14:paraId="561954B3"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5077" w:type="dxa"/>
          </w:tcPr>
          <w:p w14:paraId="2069D04F" w14:textId="489481F3" w:rsidR="0081129D" w:rsidRDefault="0081129D" w:rsidP="0081129D">
            <w:pPr>
              <w:pStyle w:val="MKSHeading3"/>
              <w:cnfStyle w:val="000000000000" w:firstRow="0" w:lastRow="0" w:firstColumn="0" w:lastColumn="0" w:oddVBand="0" w:evenVBand="0" w:oddHBand="0" w:evenHBand="0" w:firstRowFirstColumn="0" w:firstRowLastColumn="0" w:lastRowFirstColumn="0" w:lastRowLastColumn="0"/>
            </w:pPr>
            <w:r w:rsidRPr="00E054E8">
              <w:t>5.</w:t>
            </w:r>
            <w:r>
              <w:t>5</w:t>
            </w:r>
            <w:r w:rsidRPr="00E054E8">
              <w:t xml:space="preserve">        </w:t>
            </w:r>
            <w:r>
              <w:t>Command Requirements</w:t>
            </w:r>
          </w:p>
          <w:p w14:paraId="044A262E" w14:textId="77777777" w:rsidR="0081129D" w:rsidRPr="008F7940" w:rsidRDefault="0081129D" w:rsidP="0081129D">
            <w:pPr>
              <w:cnfStyle w:val="000000000000" w:firstRow="0" w:lastRow="0" w:firstColumn="0" w:lastColumn="0" w:oddVBand="0" w:evenVBand="0" w:oddHBand="0" w:evenHBand="0" w:firstRowFirstColumn="0" w:firstRowLastColumn="0" w:lastRowFirstColumn="0" w:lastRowLastColumn="0"/>
            </w:pPr>
          </w:p>
          <w:p w14:paraId="6E0FC4A1" w14:textId="3C0FF861" w:rsidR="0081129D" w:rsidRDefault="0081129D" w:rsidP="0081129D">
            <w:pPr>
              <w:cnfStyle w:val="000000000000" w:firstRow="0" w:lastRow="0" w:firstColumn="0" w:lastColumn="0" w:oddVBand="0" w:evenVBand="0" w:oddHBand="0" w:evenHBand="0" w:firstRowFirstColumn="0" w:firstRowLastColumn="0" w:lastRowFirstColumn="0" w:lastRowLastColumn="0"/>
            </w:pPr>
            <w:r w:rsidRPr="00C3282D">
              <w:t xml:space="preserve">The following requirements </w:t>
            </w:r>
            <w:r>
              <w:t>document the SIL’s command handling. Note that some general commanding requirements are presented in the General section.</w:t>
            </w:r>
          </w:p>
          <w:p w14:paraId="24D336DD" w14:textId="37CA7C4F" w:rsidR="0081129D" w:rsidRPr="002661BA" w:rsidRDefault="0081129D" w:rsidP="0081129D">
            <w:pPr>
              <w:cnfStyle w:val="000000000000" w:firstRow="0" w:lastRow="0" w:firstColumn="0" w:lastColumn="0" w:oddVBand="0" w:evenVBand="0" w:oddHBand="0" w:evenHBand="0" w:firstRowFirstColumn="0" w:firstRowLastColumn="0" w:lastRowFirstColumn="0" w:lastRowLastColumn="0"/>
            </w:pPr>
          </w:p>
        </w:tc>
        <w:tc>
          <w:tcPr>
            <w:tcW w:w="2378" w:type="dxa"/>
          </w:tcPr>
          <w:p w14:paraId="55EC7BF9"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6C5CE86E"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6A9E8BCC"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4F9924C1" w14:textId="77777777" w:rsidR="0081129D" w:rsidRPr="00246280" w:rsidRDefault="0081129D" w:rsidP="0081129D">
            <w:pPr>
              <w:rPr>
                <w:b w:val="0"/>
              </w:rPr>
            </w:pPr>
          </w:p>
        </w:tc>
        <w:tc>
          <w:tcPr>
            <w:tcW w:w="1248" w:type="dxa"/>
          </w:tcPr>
          <w:p w14:paraId="4123E172" w14:textId="62B4A46D" w:rsidR="0081129D" w:rsidRDefault="0081129D" w:rsidP="0081129D">
            <w:pPr>
              <w:cnfStyle w:val="000000000000" w:firstRow="0" w:lastRow="0" w:firstColumn="0" w:lastColumn="0" w:oddVBand="0" w:evenVBand="0" w:oddHBand="0" w:evenHBand="0" w:firstRowFirstColumn="0" w:firstRowLastColumn="0" w:lastRowFirstColumn="0" w:lastRowLastColumn="0"/>
            </w:pPr>
            <w:r>
              <w:t>CMD-1001</w:t>
            </w:r>
          </w:p>
        </w:tc>
        <w:tc>
          <w:tcPr>
            <w:tcW w:w="5077" w:type="dxa"/>
          </w:tcPr>
          <w:p w14:paraId="188CAA62" w14:textId="311E34A4" w:rsidR="0081129D" w:rsidRPr="0029281E" w:rsidRDefault="0081129D" w:rsidP="0081129D">
            <w:pPr>
              <w:cnfStyle w:val="000000000000" w:firstRow="0" w:lastRow="0" w:firstColumn="0" w:lastColumn="0" w:oddVBand="0" w:evenVBand="0" w:oddHBand="0" w:evenHBand="0" w:firstRowFirstColumn="0" w:firstRowLastColumn="0" w:lastRowFirstColumn="0" w:lastRowLastColumn="0"/>
            </w:pPr>
            <w:r>
              <w:t>Upon receipt of a</w:t>
            </w:r>
            <w:r w:rsidRPr="002661BA">
              <w:t xml:space="preserve"> "No-Op" command, SIL </w:t>
            </w:r>
            <w:r w:rsidR="00051586">
              <w:t>shall</w:t>
            </w:r>
            <w:r w:rsidRPr="002661BA">
              <w:t xml:space="preserve"> output an informational event message and increment the command execution counter.</w:t>
            </w:r>
          </w:p>
        </w:tc>
        <w:tc>
          <w:tcPr>
            <w:tcW w:w="2378" w:type="dxa"/>
          </w:tcPr>
          <w:p w14:paraId="67712E84" w14:textId="607A59B2" w:rsidR="0081129D" w:rsidRDefault="0081129D" w:rsidP="0081129D">
            <w:pPr>
              <w:cnfStyle w:val="000000000000" w:firstRow="0" w:lastRow="0" w:firstColumn="0" w:lastColumn="0" w:oddVBand="0" w:evenVBand="0" w:oddHBand="0" w:evenHBand="0" w:firstRowFirstColumn="0" w:firstRowLastColumn="0" w:lastRowFirstColumn="0" w:lastRowLastColumn="0"/>
            </w:pPr>
            <w:r>
              <w:t>Allows testing command interfaces.</w:t>
            </w:r>
          </w:p>
        </w:tc>
        <w:tc>
          <w:tcPr>
            <w:tcW w:w="1233" w:type="dxa"/>
          </w:tcPr>
          <w:p w14:paraId="7C1271A4"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6A642DD3"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391120F0" w14:textId="77777777" w:rsidR="0081129D" w:rsidRPr="00246280" w:rsidRDefault="0081129D" w:rsidP="0081129D">
            <w:pPr>
              <w:rPr>
                <w:b w:val="0"/>
              </w:rPr>
            </w:pPr>
          </w:p>
        </w:tc>
        <w:tc>
          <w:tcPr>
            <w:tcW w:w="1248" w:type="dxa"/>
          </w:tcPr>
          <w:p w14:paraId="612976CB" w14:textId="6E45FFE3" w:rsidR="0081129D" w:rsidRDefault="0081129D" w:rsidP="0081129D">
            <w:pPr>
              <w:cnfStyle w:val="000000000000" w:firstRow="0" w:lastRow="0" w:firstColumn="0" w:lastColumn="0" w:oddVBand="0" w:evenVBand="0" w:oddHBand="0" w:evenHBand="0" w:firstRowFirstColumn="0" w:firstRowLastColumn="0" w:lastRowFirstColumn="0" w:lastRowLastColumn="0"/>
            </w:pPr>
            <w:r>
              <w:t>CMD-1010</w:t>
            </w:r>
          </w:p>
        </w:tc>
        <w:tc>
          <w:tcPr>
            <w:tcW w:w="5077" w:type="dxa"/>
          </w:tcPr>
          <w:p w14:paraId="0EBF4143" w14:textId="2AF3761A" w:rsidR="0081129D" w:rsidRPr="002661BA" w:rsidRDefault="0081129D" w:rsidP="0081129D">
            <w:pPr>
              <w:cnfStyle w:val="000000000000" w:firstRow="0" w:lastRow="0" w:firstColumn="0" w:lastColumn="0" w:oddVBand="0" w:evenVBand="0" w:oddHBand="0" w:evenHBand="0" w:firstRowFirstColumn="0" w:firstRowLastColumn="0" w:lastRowFirstColumn="0" w:lastRowLastColumn="0"/>
            </w:pPr>
            <w:r>
              <w:t>Upon receipt of a</w:t>
            </w:r>
            <w:r w:rsidRPr="002661BA">
              <w:t xml:space="preserve"> "Reset Housekeeping Counter" command, SIL </w:t>
            </w:r>
            <w:r w:rsidR="00051586">
              <w:t>shall</w:t>
            </w:r>
            <w:r w:rsidRPr="002661BA">
              <w:t xml:space="preserve"> </w:t>
            </w:r>
            <w:r>
              <w:t xml:space="preserve">reset the values of the </w:t>
            </w:r>
            <w:r w:rsidRPr="002661BA">
              <w:t xml:space="preserve">command execution counter, the command rejection counter, and the data telemetry input counters to </w:t>
            </w:r>
            <w:r>
              <w:t>their initialization values</w:t>
            </w:r>
            <w:r w:rsidRPr="002661BA">
              <w:t>.</w:t>
            </w:r>
          </w:p>
        </w:tc>
        <w:tc>
          <w:tcPr>
            <w:tcW w:w="2378" w:type="dxa"/>
          </w:tcPr>
          <w:p w14:paraId="5A374FF3" w14:textId="5B414185" w:rsidR="0081129D" w:rsidRDefault="0081129D" w:rsidP="0081129D">
            <w:pPr>
              <w:cnfStyle w:val="000000000000" w:firstRow="0" w:lastRow="0" w:firstColumn="0" w:lastColumn="0" w:oddVBand="0" w:evenVBand="0" w:oddHBand="0" w:evenHBand="0" w:firstRowFirstColumn="0" w:firstRowLastColumn="0" w:lastRowFirstColumn="0" w:lastRowLastColumn="0"/>
            </w:pPr>
            <w:r>
              <w:t>Important for testing and on-orbit in order to start with a “clean slate”</w:t>
            </w:r>
          </w:p>
        </w:tc>
        <w:tc>
          <w:tcPr>
            <w:tcW w:w="1233" w:type="dxa"/>
          </w:tcPr>
          <w:p w14:paraId="1703085A"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74861141"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203EDC49" w14:textId="77777777" w:rsidR="0081129D" w:rsidRPr="00246280" w:rsidRDefault="0081129D" w:rsidP="0081129D">
            <w:pPr>
              <w:rPr>
                <w:b w:val="0"/>
              </w:rPr>
            </w:pPr>
          </w:p>
        </w:tc>
        <w:tc>
          <w:tcPr>
            <w:tcW w:w="1248" w:type="dxa"/>
          </w:tcPr>
          <w:p w14:paraId="26958DD3" w14:textId="4C6EA518" w:rsidR="0081129D" w:rsidRDefault="0081129D" w:rsidP="0081129D">
            <w:pPr>
              <w:cnfStyle w:val="000000000000" w:firstRow="0" w:lastRow="0" w:firstColumn="0" w:lastColumn="0" w:oddVBand="0" w:evenVBand="0" w:oddHBand="0" w:evenHBand="0" w:firstRowFirstColumn="0" w:firstRowLastColumn="0" w:lastRowFirstColumn="0" w:lastRowLastColumn="0"/>
            </w:pPr>
            <w:r>
              <w:t>CMD-1020</w:t>
            </w:r>
          </w:p>
        </w:tc>
        <w:tc>
          <w:tcPr>
            <w:tcW w:w="5077" w:type="dxa"/>
          </w:tcPr>
          <w:p w14:paraId="526E9F0F" w14:textId="7764FCC4" w:rsidR="0081129D" w:rsidRPr="002661BA" w:rsidRDefault="0081129D" w:rsidP="00AC7CBF">
            <w:pPr>
              <w:cnfStyle w:val="000000000000" w:firstRow="0" w:lastRow="0" w:firstColumn="0" w:lastColumn="0" w:oddVBand="0" w:evenVBand="0" w:oddHBand="0" w:evenHBand="0" w:firstRowFirstColumn="0" w:firstRowLastColumn="0" w:lastRowFirstColumn="0" w:lastRowLastColumn="0"/>
            </w:pPr>
            <w:r>
              <w:t>Upon receipt of a “T</w:t>
            </w:r>
            <w:r w:rsidRPr="002661BA">
              <w:t>able management</w:t>
            </w:r>
            <w:r>
              <w:t>”</w:t>
            </w:r>
            <w:r w:rsidRPr="002661BA">
              <w:t xml:space="preserve"> request, the app shall manage the selected </w:t>
            </w:r>
            <w:r>
              <w:t>command-specified parameter table</w:t>
            </w:r>
            <w:r w:rsidRPr="002661BA">
              <w:t xml:space="preserve"> using cFE table services.</w:t>
            </w:r>
          </w:p>
        </w:tc>
        <w:tc>
          <w:tcPr>
            <w:tcW w:w="2378" w:type="dxa"/>
          </w:tcPr>
          <w:p w14:paraId="78D8E042" w14:textId="02B242DC" w:rsidR="0081129D" w:rsidRDefault="0081129D" w:rsidP="0081129D">
            <w:pPr>
              <w:cnfStyle w:val="000000000000" w:firstRow="0" w:lastRow="0" w:firstColumn="0" w:lastColumn="0" w:oddVBand="0" w:evenVBand="0" w:oddHBand="0" w:evenHBand="0" w:firstRowFirstColumn="0" w:firstRowLastColumn="0" w:lastRowFirstColumn="0" w:lastRowLastColumn="0"/>
            </w:pPr>
            <w:r>
              <w:t>Needed to allow updating code parameters in flight and for testing.</w:t>
            </w:r>
          </w:p>
        </w:tc>
        <w:tc>
          <w:tcPr>
            <w:tcW w:w="1233" w:type="dxa"/>
          </w:tcPr>
          <w:p w14:paraId="33202DB4"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64249512"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5650D3A9" w14:textId="77777777" w:rsidR="0081129D" w:rsidRPr="00246280" w:rsidRDefault="0081129D" w:rsidP="0081129D">
            <w:pPr>
              <w:rPr>
                <w:b w:val="0"/>
              </w:rPr>
            </w:pPr>
          </w:p>
        </w:tc>
        <w:tc>
          <w:tcPr>
            <w:tcW w:w="1248" w:type="dxa"/>
          </w:tcPr>
          <w:p w14:paraId="75D4EDB5" w14:textId="7F9F7C38" w:rsidR="0081129D" w:rsidRDefault="0081129D" w:rsidP="0081129D">
            <w:pPr>
              <w:cnfStyle w:val="000000000000" w:firstRow="0" w:lastRow="0" w:firstColumn="0" w:lastColumn="0" w:oddVBand="0" w:evenVBand="0" w:oddHBand="0" w:evenHBand="0" w:firstRowFirstColumn="0" w:firstRowLastColumn="0" w:lastRowFirstColumn="0" w:lastRowLastColumn="0"/>
            </w:pPr>
            <w:r>
              <w:t>CMD-1030</w:t>
            </w:r>
          </w:p>
        </w:tc>
        <w:tc>
          <w:tcPr>
            <w:tcW w:w="5077" w:type="dxa"/>
          </w:tcPr>
          <w:p w14:paraId="04B02780" w14:textId="7841E855" w:rsidR="0081129D" w:rsidRPr="002661BA" w:rsidRDefault="0048308E" w:rsidP="0048308E">
            <w:pPr>
              <w:cnfStyle w:val="000000000000" w:firstRow="0" w:lastRow="0" w:firstColumn="0" w:lastColumn="0" w:oddVBand="0" w:evenVBand="0" w:oddHBand="0" w:evenHBand="0" w:firstRowFirstColumn="0" w:firstRowLastColumn="0" w:lastRowFirstColumn="0" w:lastRowLastColumn="0"/>
            </w:pPr>
            <w:commentRangeStart w:id="36"/>
            <w:r>
              <w:t>If FDC reporting is enabled, u</w:t>
            </w:r>
            <w:r w:rsidR="0081129D">
              <w:t xml:space="preserve">pon receipt of a </w:t>
            </w:r>
            <w:r w:rsidR="0081129D" w:rsidRPr="002661BA">
              <w:t>"Configure FDC" command,</w:t>
            </w:r>
            <w:r w:rsidR="0081129D">
              <w:t xml:space="preserve"> </w:t>
            </w:r>
            <w:r w:rsidR="0081129D" w:rsidRPr="002661BA">
              <w:t xml:space="preserve">SIL </w:t>
            </w:r>
            <w:r w:rsidR="00051586">
              <w:t>shall</w:t>
            </w:r>
            <w:r w:rsidR="0081129D">
              <w:t xml:space="preserve"> validate the parameters and</w:t>
            </w:r>
            <w:r w:rsidR="0081129D" w:rsidRPr="002661BA">
              <w:t xml:space="preserve"> </w:t>
            </w:r>
            <w:r w:rsidR="0081129D">
              <w:t xml:space="preserve">set the command-specified </w:t>
            </w:r>
            <w:r w:rsidR="0081129D" w:rsidRPr="002661BA">
              <w:t>FDC ID</w:t>
            </w:r>
            <w:r w:rsidR="00AC7CBF">
              <w:t>s</w:t>
            </w:r>
            <w:r w:rsidR="0081129D" w:rsidRPr="002661BA">
              <w:t xml:space="preserve"> </w:t>
            </w:r>
            <w:r w:rsidR="0081129D">
              <w:t>to the command-specified state</w:t>
            </w:r>
            <w:r w:rsidR="0081129D" w:rsidRPr="002661BA">
              <w:t xml:space="preserve"> </w:t>
            </w:r>
            <w:r w:rsidR="0081129D">
              <w:t>(e</w:t>
            </w:r>
            <w:r w:rsidR="0081129D" w:rsidRPr="002661BA">
              <w:t>nable</w:t>
            </w:r>
            <w:r w:rsidR="0081129D">
              <w:t>d</w:t>
            </w:r>
            <w:r w:rsidR="0081129D" w:rsidRPr="002661BA">
              <w:t>/disable</w:t>
            </w:r>
            <w:r w:rsidR="0081129D">
              <w:t>d)</w:t>
            </w:r>
            <w:r w:rsidR="0081129D" w:rsidRPr="002661BA">
              <w:t>.</w:t>
            </w:r>
            <w:commentRangeEnd w:id="36"/>
            <w:r>
              <w:rPr>
                <w:rStyle w:val="CommentReference"/>
              </w:rPr>
              <w:commentReference w:id="36"/>
            </w:r>
          </w:p>
        </w:tc>
        <w:tc>
          <w:tcPr>
            <w:tcW w:w="2378" w:type="dxa"/>
          </w:tcPr>
          <w:p w14:paraId="69C9E06F"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rPr>
                <w:ins w:id="37" w:author="Author"/>
              </w:rPr>
            </w:pPr>
            <w:r>
              <w:t>Supports enabling/disabling FDC flags to support different mission and test configurations.</w:t>
            </w:r>
          </w:p>
          <w:p w14:paraId="10C41568" w14:textId="77777777" w:rsidR="007D1234" w:rsidRDefault="007D1234" w:rsidP="0081129D">
            <w:pPr>
              <w:cnfStyle w:val="000000000000" w:firstRow="0" w:lastRow="0" w:firstColumn="0" w:lastColumn="0" w:oddVBand="0" w:evenVBand="0" w:oddHBand="0" w:evenHBand="0" w:firstRowFirstColumn="0" w:firstRowLastColumn="0" w:lastRowFirstColumn="0" w:lastRowLastColumn="0"/>
              <w:rPr>
                <w:ins w:id="38" w:author="Author"/>
              </w:rPr>
            </w:pPr>
          </w:p>
          <w:p w14:paraId="74E81EF5" w14:textId="0CB24F0D" w:rsidR="007D1234" w:rsidRDefault="007D1234" w:rsidP="005A6B64">
            <w:pPr>
              <w:cnfStyle w:val="000000000000" w:firstRow="0" w:lastRow="0" w:firstColumn="0" w:lastColumn="0" w:oddVBand="0" w:evenVBand="0" w:oddHBand="0" w:evenHBand="0" w:firstRowFirstColumn="0" w:firstRowLastColumn="0" w:lastRowFirstColumn="0" w:lastRowLastColumn="0"/>
              <w:pPrChange w:id="39" w:author="Author">
                <w:pPr>
                  <w:cnfStyle w:val="000000000000" w:firstRow="0" w:lastRow="0" w:firstColumn="0" w:lastColumn="0" w:oddVBand="0" w:evenVBand="0" w:oddHBand="0" w:evenHBand="0" w:firstRowFirstColumn="0" w:firstRowLastColumn="0" w:lastRowFirstColumn="0" w:lastRowLastColumn="0"/>
                </w:pPr>
              </w:pPrChange>
            </w:pPr>
            <w:commentRangeStart w:id="40"/>
            <w:ins w:id="41" w:author="Author">
              <w:r>
                <w:t xml:space="preserve">Note: </w:t>
              </w:r>
              <w:del w:id="42" w:author="Author">
                <w:r w:rsidDel="005A6B64">
                  <w:delText>Command will be XXXX if FDC is not enabled.</w:delText>
                </w:r>
                <w:commentRangeEnd w:id="40"/>
                <w:r w:rsidDel="005A6B64">
                  <w:rPr>
                    <w:rStyle w:val="CommentReference"/>
                  </w:rPr>
                  <w:commentReference w:id="40"/>
                </w:r>
              </w:del>
              <w:r w:rsidR="005A6B64">
                <w:t>If SIL-Compatible software uses that function code, will be accepted, otherwize will will be rejected as having invalid function code.</w:t>
              </w:r>
            </w:ins>
          </w:p>
        </w:tc>
        <w:tc>
          <w:tcPr>
            <w:tcW w:w="1233" w:type="dxa"/>
          </w:tcPr>
          <w:p w14:paraId="07F88575"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48E7A2AD"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35E0DFDA" w14:textId="77777777" w:rsidR="0081129D" w:rsidRPr="00246280" w:rsidRDefault="0081129D" w:rsidP="0081129D">
            <w:pPr>
              <w:rPr>
                <w:b w:val="0"/>
              </w:rPr>
            </w:pPr>
          </w:p>
        </w:tc>
        <w:tc>
          <w:tcPr>
            <w:tcW w:w="1248" w:type="dxa"/>
          </w:tcPr>
          <w:p w14:paraId="0EF86CC4" w14:textId="4DA100DC" w:rsidR="0081129D" w:rsidRDefault="0081129D" w:rsidP="0081129D">
            <w:pPr>
              <w:cnfStyle w:val="000000000000" w:firstRow="0" w:lastRow="0" w:firstColumn="0" w:lastColumn="0" w:oddVBand="0" w:evenVBand="0" w:oddHBand="0" w:evenHBand="0" w:firstRowFirstColumn="0" w:firstRowLastColumn="0" w:lastRowFirstColumn="0" w:lastRowLastColumn="0"/>
            </w:pPr>
            <w:r>
              <w:t>CMD-1040</w:t>
            </w:r>
          </w:p>
        </w:tc>
        <w:tc>
          <w:tcPr>
            <w:tcW w:w="5077" w:type="dxa"/>
          </w:tcPr>
          <w:p w14:paraId="6B714203" w14:textId="688AC2D3" w:rsidR="0081129D" w:rsidRPr="002661BA" w:rsidRDefault="0048308E" w:rsidP="00F21C5B">
            <w:pPr>
              <w:cnfStyle w:val="000000000000" w:firstRow="0" w:lastRow="0" w:firstColumn="0" w:lastColumn="0" w:oddVBand="0" w:evenVBand="0" w:oddHBand="0" w:evenHBand="0" w:firstRowFirstColumn="0" w:firstRowLastColumn="0" w:lastRowFirstColumn="0" w:lastRowLastColumn="0"/>
            </w:pPr>
            <w:r>
              <w:t>If FDC reporting is enabled, u</w:t>
            </w:r>
            <w:r w:rsidR="0081129D">
              <w:t>pon receipt of a</w:t>
            </w:r>
            <w:r w:rsidR="0081129D" w:rsidRPr="002661BA">
              <w:t xml:space="preserve"> "Clear FDC" command, SIL </w:t>
            </w:r>
            <w:r w:rsidR="00051586">
              <w:t>shall</w:t>
            </w:r>
            <w:r w:rsidR="0081129D" w:rsidRPr="002661BA">
              <w:t xml:space="preserve"> </w:t>
            </w:r>
            <w:r w:rsidR="0081129D">
              <w:t xml:space="preserve">validate the parameters and </w:t>
            </w:r>
            <w:r w:rsidR="00051586">
              <w:t>shall</w:t>
            </w:r>
            <w:r w:rsidR="0081129D">
              <w:t xml:space="preserve"> clear the command-specified</w:t>
            </w:r>
            <w:r w:rsidR="0081129D" w:rsidRPr="002661BA">
              <w:t xml:space="preserve"> </w:t>
            </w:r>
            <w:r w:rsidR="00F21C5B">
              <w:t>F</w:t>
            </w:r>
            <w:r w:rsidR="0081129D" w:rsidRPr="002661BA">
              <w:t>DC ID</w:t>
            </w:r>
            <w:r w:rsidR="0081129D">
              <w:t>s</w:t>
            </w:r>
            <w:r w:rsidR="00AC7CBF">
              <w:t>’</w:t>
            </w:r>
            <w:r w:rsidR="0081129D">
              <w:t xml:space="preserve"> </w:t>
            </w:r>
            <w:r w:rsidR="0081129D">
              <w:rPr>
                <w:rFonts w:eastAsia="Times New Roman"/>
              </w:rPr>
              <w:t>latch status</w:t>
            </w:r>
            <w:ins w:id="43" w:author="Author">
              <w:r w:rsidR="007D1234">
                <w:rPr>
                  <w:rFonts w:eastAsia="Times New Roman"/>
                </w:rPr>
                <w:t>.</w:t>
              </w:r>
            </w:ins>
          </w:p>
        </w:tc>
        <w:tc>
          <w:tcPr>
            <w:tcW w:w="2378" w:type="dxa"/>
          </w:tcPr>
          <w:p w14:paraId="1E2984D4"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rPr>
                <w:ins w:id="44" w:author="Author"/>
              </w:rPr>
            </w:pPr>
            <w:r>
              <w:t>Important for testing in order to start with a “clean slate” and fault recovery</w:t>
            </w:r>
          </w:p>
          <w:p w14:paraId="39D98644" w14:textId="77777777" w:rsidR="005A6B64" w:rsidRDefault="005A6B64" w:rsidP="0081129D">
            <w:pPr>
              <w:cnfStyle w:val="000000000000" w:firstRow="0" w:lastRow="0" w:firstColumn="0" w:lastColumn="0" w:oddVBand="0" w:evenVBand="0" w:oddHBand="0" w:evenHBand="0" w:firstRowFirstColumn="0" w:firstRowLastColumn="0" w:lastRowFirstColumn="0" w:lastRowLastColumn="0"/>
              <w:rPr>
                <w:ins w:id="45" w:author="Author"/>
              </w:rPr>
            </w:pPr>
          </w:p>
          <w:p w14:paraId="72FE70BC" w14:textId="6900C2F4" w:rsidR="005A6B64" w:rsidRDefault="005A6B64" w:rsidP="0081129D">
            <w:pPr>
              <w:cnfStyle w:val="000000000000" w:firstRow="0" w:lastRow="0" w:firstColumn="0" w:lastColumn="0" w:oddVBand="0" w:evenVBand="0" w:oddHBand="0" w:evenHBand="0" w:firstRowFirstColumn="0" w:firstRowLastColumn="0" w:lastRowFirstColumn="0" w:lastRowLastColumn="0"/>
            </w:pPr>
            <w:ins w:id="46" w:author="Author">
              <w:r>
                <w:t>Note: If SIL-Compatible software uses that function code, will be accepted, otherwize will will be rejected as having invalid function code.</w:t>
              </w:r>
            </w:ins>
          </w:p>
        </w:tc>
        <w:tc>
          <w:tcPr>
            <w:tcW w:w="1233" w:type="dxa"/>
          </w:tcPr>
          <w:p w14:paraId="2637E20C"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2CC77224"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016B586A" w14:textId="6C4C47AF" w:rsidR="0081129D" w:rsidRPr="00246280" w:rsidRDefault="0081129D" w:rsidP="0081129D">
            <w:pPr>
              <w:rPr>
                <w:b w:val="0"/>
              </w:rPr>
            </w:pPr>
          </w:p>
        </w:tc>
        <w:tc>
          <w:tcPr>
            <w:tcW w:w="1248" w:type="dxa"/>
          </w:tcPr>
          <w:p w14:paraId="0E2B80E0" w14:textId="7EAEB8DE" w:rsidR="0081129D" w:rsidRDefault="0081129D" w:rsidP="0081129D">
            <w:pPr>
              <w:cnfStyle w:val="000000000000" w:firstRow="0" w:lastRow="0" w:firstColumn="0" w:lastColumn="0" w:oddVBand="0" w:evenVBand="0" w:oddHBand="0" w:evenHBand="0" w:firstRowFirstColumn="0" w:firstRowLastColumn="0" w:lastRowFirstColumn="0" w:lastRowLastColumn="0"/>
            </w:pPr>
            <w:r>
              <w:t>CMD-1050</w:t>
            </w:r>
          </w:p>
        </w:tc>
        <w:tc>
          <w:tcPr>
            <w:tcW w:w="5077" w:type="dxa"/>
          </w:tcPr>
          <w:p w14:paraId="35FBC4DA" w14:textId="5B517A44" w:rsidR="0081129D" w:rsidRPr="002661BA" w:rsidRDefault="00966D8C" w:rsidP="00966D8C">
            <w:pPr>
              <w:cnfStyle w:val="000000000000" w:firstRow="0" w:lastRow="0" w:firstColumn="0" w:lastColumn="0" w:oddVBand="0" w:evenVBand="0" w:oddHBand="0" w:evenHBand="0" w:firstRowFirstColumn="0" w:firstRowLastColumn="0" w:lastRowFirstColumn="0" w:lastRowLastColumn="0"/>
            </w:pPr>
            <w:commentRangeStart w:id="47"/>
            <w:r>
              <w:t>For all other commands, i</w:t>
            </w:r>
            <w:r w:rsidR="0081129D" w:rsidRPr="002661BA">
              <w:t xml:space="preserve">f the command function code is within </w:t>
            </w:r>
            <w:r w:rsidR="00F21C5B">
              <w:t xml:space="preserve">a mission-specified </w:t>
            </w:r>
            <w:r w:rsidR="0081129D" w:rsidRPr="002661BA">
              <w:t xml:space="preserve">range of values, SIL </w:t>
            </w:r>
            <w:r w:rsidR="00051586">
              <w:t>shall</w:t>
            </w:r>
            <w:r w:rsidR="0081129D" w:rsidRPr="002661BA">
              <w:t xml:space="preserve"> </w:t>
            </w:r>
            <w:r w:rsidR="0081129D">
              <w:rPr>
                <w:rFonts w:eastAsia="Times New Roman"/>
              </w:rPr>
              <w:t>store the command message in a SIL-defined command queue.</w:t>
            </w:r>
            <w:commentRangeEnd w:id="47"/>
            <w:r w:rsidR="005E7531">
              <w:rPr>
                <w:rStyle w:val="CommentReference"/>
              </w:rPr>
              <w:commentReference w:id="47"/>
            </w:r>
          </w:p>
        </w:tc>
        <w:tc>
          <w:tcPr>
            <w:tcW w:w="2378" w:type="dxa"/>
          </w:tcPr>
          <w:p w14:paraId="16BBBC5F" w14:textId="23D762D9" w:rsidR="0081129D" w:rsidRDefault="0081129D" w:rsidP="0081129D">
            <w:pPr>
              <w:cnfStyle w:val="000000000000" w:firstRow="0" w:lastRow="0" w:firstColumn="0" w:lastColumn="0" w:oddVBand="0" w:evenVBand="0" w:oddHBand="0" w:evenHBand="0" w:firstRowFirstColumn="0" w:firstRowLastColumn="0" w:lastRowFirstColumn="0" w:lastRowLastColumn="0"/>
            </w:pPr>
            <w:r>
              <w:t>Allows autocode to process any commands not destined for the wrapper code.</w:t>
            </w:r>
          </w:p>
        </w:tc>
        <w:tc>
          <w:tcPr>
            <w:tcW w:w="1233" w:type="dxa"/>
          </w:tcPr>
          <w:p w14:paraId="3B364A26"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43D12F3D"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2EE763AB" w14:textId="77777777" w:rsidR="0081129D" w:rsidRPr="00246280" w:rsidRDefault="0081129D" w:rsidP="0081129D">
            <w:pPr>
              <w:rPr>
                <w:b w:val="0"/>
              </w:rPr>
            </w:pPr>
          </w:p>
        </w:tc>
        <w:tc>
          <w:tcPr>
            <w:tcW w:w="1248" w:type="dxa"/>
          </w:tcPr>
          <w:p w14:paraId="7DE758C1" w14:textId="6967EFAC" w:rsidR="0081129D" w:rsidRDefault="0081129D" w:rsidP="0081129D">
            <w:pPr>
              <w:cnfStyle w:val="000000000000" w:firstRow="0" w:lastRow="0" w:firstColumn="0" w:lastColumn="0" w:oddVBand="0" w:evenVBand="0" w:oddHBand="0" w:evenHBand="0" w:firstRowFirstColumn="0" w:firstRowLastColumn="0" w:lastRowFirstColumn="0" w:lastRowLastColumn="0"/>
            </w:pPr>
            <w:r>
              <w:rPr>
                <w:rFonts w:eastAsia="Times New Roman"/>
              </w:rPr>
              <w:t>CMD-1051</w:t>
            </w:r>
          </w:p>
        </w:tc>
        <w:tc>
          <w:tcPr>
            <w:tcW w:w="5077" w:type="dxa"/>
          </w:tcPr>
          <w:p w14:paraId="2F44E8D0" w14:textId="1C398482" w:rsidR="0081129D" w:rsidRPr="002661BA" w:rsidRDefault="0081129D" w:rsidP="0081129D">
            <w:pPr>
              <w:cnfStyle w:val="000000000000" w:firstRow="0" w:lastRow="0" w:firstColumn="0" w:lastColumn="0" w:oddVBand="0" w:evenVBand="0" w:oddHBand="0" w:evenHBand="0" w:firstRowFirstColumn="0" w:firstRowLastColumn="0" w:lastRowFirstColumn="0" w:lastRowLastColumn="0"/>
            </w:pPr>
            <w:r>
              <w:rPr>
                <w:rFonts w:eastAsia="Times New Roman"/>
              </w:rPr>
              <w:t xml:space="preserve">SIL shall buffer up to </w:t>
            </w:r>
            <w:del w:id="48" w:author="Author">
              <w:r w:rsidDel="007D1234">
                <w:rPr>
                  <w:rFonts w:eastAsia="Times New Roman"/>
                </w:rPr>
                <w:delText>25 (or TBD)</w:delText>
              </w:r>
            </w:del>
            <w:ins w:id="49" w:author="Author">
              <w:r w:rsidR="007D1234">
                <w:rPr>
                  <w:rFonts w:eastAsia="Times New Roman"/>
                </w:rPr>
                <w:t>&lt;MISSION_DEFINED, 25&gt;</w:t>
              </w:r>
            </w:ins>
            <w:r>
              <w:rPr>
                <w:rFonts w:eastAsia="Times New Roman"/>
              </w:rPr>
              <w:t xml:space="preserve"> messages at any given time on the command queue.</w:t>
            </w:r>
          </w:p>
        </w:tc>
        <w:tc>
          <w:tcPr>
            <w:tcW w:w="2378" w:type="dxa"/>
          </w:tcPr>
          <w:p w14:paraId="01A4416B" w14:textId="2B3749F5" w:rsidR="0081129D" w:rsidRDefault="0081129D" w:rsidP="0081129D">
            <w:pPr>
              <w:cnfStyle w:val="000000000000" w:firstRow="0" w:lastRow="0" w:firstColumn="0" w:lastColumn="0" w:oddVBand="0" w:evenVBand="0" w:oddHBand="0" w:evenHBand="0" w:firstRowFirstColumn="0" w:firstRowLastColumn="0" w:lastRowFirstColumn="0" w:lastRowLastColumn="0"/>
            </w:pPr>
            <w:r>
              <w:t>Wrapped code can only execute one command per cycle, so commands must be buffered so as not to lose any.</w:t>
            </w:r>
          </w:p>
        </w:tc>
        <w:tc>
          <w:tcPr>
            <w:tcW w:w="1233" w:type="dxa"/>
          </w:tcPr>
          <w:p w14:paraId="156E4EC9"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22CDE677"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13B4D6E6" w14:textId="77777777" w:rsidR="0081129D" w:rsidRPr="00246280" w:rsidRDefault="0081129D" w:rsidP="0081129D">
            <w:pPr>
              <w:rPr>
                <w:b w:val="0"/>
              </w:rPr>
            </w:pPr>
          </w:p>
        </w:tc>
        <w:tc>
          <w:tcPr>
            <w:tcW w:w="1248" w:type="dxa"/>
          </w:tcPr>
          <w:p w14:paraId="1BA4E25D" w14:textId="4F5B86E3" w:rsidR="0081129D" w:rsidRDefault="0081129D" w:rsidP="0081129D">
            <w:pPr>
              <w:cnfStyle w:val="000000000000" w:firstRow="0" w:lastRow="0" w:firstColumn="0" w:lastColumn="0" w:oddVBand="0" w:evenVBand="0" w:oddHBand="0" w:evenHBand="0" w:firstRowFirstColumn="0" w:firstRowLastColumn="0" w:lastRowFirstColumn="0" w:lastRowLastColumn="0"/>
            </w:pPr>
            <w:r>
              <w:rPr>
                <w:rFonts w:eastAsia="Times New Roman"/>
              </w:rPr>
              <w:t>CMD-1052 </w:t>
            </w:r>
          </w:p>
        </w:tc>
        <w:tc>
          <w:tcPr>
            <w:tcW w:w="5077" w:type="dxa"/>
          </w:tcPr>
          <w:p w14:paraId="1F8CD517" w14:textId="7109B792" w:rsidR="0081129D" w:rsidRPr="002661BA" w:rsidRDefault="0081129D" w:rsidP="0081129D">
            <w:pPr>
              <w:cnfStyle w:val="000000000000" w:firstRow="0" w:lastRow="0" w:firstColumn="0" w:lastColumn="0" w:oddVBand="0" w:evenVBand="0" w:oddHBand="0" w:evenHBand="0" w:firstRowFirstColumn="0" w:firstRowLastColumn="0" w:lastRowFirstColumn="0" w:lastRowLastColumn="0"/>
            </w:pPr>
            <w:r>
              <w:rPr>
                <w:rFonts w:eastAsia="Times New Roman"/>
              </w:rPr>
              <w:t xml:space="preserve">If the command queue is full, SIL </w:t>
            </w:r>
            <w:r w:rsidR="00051586">
              <w:rPr>
                <w:rFonts w:eastAsia="Times New Roman"/>
              </w:rPr>
              <w:t>shall</w:t>
            </w:r>
            <w:r>
              <w:rPr>
                <w:rFonts w:eastAsia="Times New Roman"/>
              </w:rPr>
              <w:t xml:space="preserve"> disregard any additional command messages received, increment the command rejection counter, and output an error event message.</w:t>
            </w:r>
          </w:p>
        </w:tc>
        <w:tc>
          <w:tcPr>
            <w:tcW w:w="2378" w:type="dxa"/>
          </w:tcPr>
          <w:p w14:paraId="78D79BE2" w14:textId="54527539" w:rsidR="0081129D" w:rsidRDefault="0081129D" w:rsidP="0081129D">
            <w:pPr>
              <w:cnfStyle w:val="000000000000" w:firstRow="0" w:lastRow="0" w:firstColumn="0" w:lastColumn="0" w:oddVBand="0" w:evenVBand="0" w:oddHBand="0" w:evenHBand="0" w:firstRowFirstColumn="0" w:firstRowLastColumn="0" w:lastRowFirstColumn="0" w:lastRowLastColumn="0"/>
            </w:pPr>
            <w:r>
              <w:t>Buffers must be finite size, so communicate an overflow to operators.</w:t>
            </w:r>
          </w:p>
        </w:tc>
        <w:tc>
          <w:tcPr>
            <w:tcW w:w="1233" w:type="dxa"/>
          </w:tcPr>
          <w:p w14:paraId="028426B7"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0F1C0D48"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0C9CF5E7" w14:textId="77777777" w:rsidR="0081129D" w:rsidRPr="00246280" w:rsidRDefault="0081129D" w:rsidP="0081129D">
            <w:pPr>
              <w:rPr>
                <w:b w:val="0"/>
              </w:rPr>
            </w:pPr>
          </w:p>
        </w:tc>
        <w:tc>
          <w:tcPr>
            <w:tcW w:w="1248" w:type="dxa"/>
          </w:tcPr>
          <w:p w14:paraId="7C924DBF" w14:textId="1937E98E" w:rsidR="0081129D" w:rsidRDefault="0081129D" w:rsidP="0081129D">
            <w:pPr>
              <w:cnfStyle w:val="000000000000" w:firstRow="0" w:lastRow="0" w:firstColumn="0" w:lastColumn="0" w:oddVBand="0" w:evenVBand="0" w:oddHBand="0" w:evenHBand="0" w:firstRowFirstColumn="0" w:firstRowLastColumn="0" w:lastRowFirstColumn="0" w:lastRowLastColumn="0"/>
            </w:pPr>
            <w:r>
              <w:rPr>
                <w:rFonts w:eastAsia="Times New Roman"/>
              </w:rPr>
              <w:t>CMD-105</w:t>
            </w:r>
            <w:r w:rsidR="0058114C">
              <w:rPr>
                <w:rFonts w:eastAsia="Times New Roman"/>
              </w:rPr>
              <w:t>3</w:t>
            </w:r>
          </w:p>
        </w:tc>
        <w:tc>
          <w:tcPr>
            <w:tcW w:w="5077" w:type="dxa"/>
          </w:tcPr>
          <w:p w14:paraId="13BD8662" w14:textId="3E9C39A1" w:rsidR="0081129D" w:rsidRPr="002661BA" w:rsidRDefault="0081129D" w:rsidP="00B24D68">
            <w:pPr>
              <w:cnfStyle w:val="000000000000" w:firstRow="0" w:lastRow="0" w:firstColumn="0" w:lastColumn="0" w:oddVBand="0" w:evenVBand="0" w:oddHBand="0" w:evenHBand="0" w:firstRowFirstColumn="0" w:firstRowLastColumn="0" w:lastRowFirstColumn="0" w:lastRowLastColumn="0"/>
              <w:pPrChange w:id="50" w:author="Author">
                <w:pPr>
                  <w:cnfStyle w:val="000000000000" w:firstRow="0" w:lastRow="0" w:firstColumn="0" w:lastColumn="0" w:oddVBand="0" w:evenVBand="0" w:oddHBand="0" w:evenHBand="0" w:firstRowFirstColumn="0" w:firstRowLastColumn="0" w:lastRowFirstColumn="0" w:lastRowLastColumn="0"/>
                </w:pPr>
              </w:pPrChange>
            </w:pPr>
            <w:commentRangeStart w:id="51"/>
            <w:commentRangeStart w:id="52"/>
            <w:r>
              <w:rPr>
                <w:rFonts w:eastAsia="Times New Roman"/>
              </w:rPr>
              <w:t>After executing the</w:t>
            </w:r>
            <w:r w:rsidR="00B6078E">
              <w:rPr>
                <w:rFonts w:eastAsia="Times New Roman"/>
              </w:rPr>
              <w:t xml:space="preserve"> </w:t>
            </w:r>
            <w:del w:id="53" w:author="Author">
              <w:r w:rsidR="00E6440D" w:rsidDel="007D1234">
                <w:rPr>
                  <w:rFonts w:eastAsia="Times New Roman"/>
                </w:rPr>
                <w:delText>&lt;MISSION_DEFINED&gt;</w:delText>
              </w:r>
              <w:r w:rsidDel="007D1234">
                <w:rPr>
                  <w:rFonts w:eastAsia="Times New Roman"/>
                </w:rPr>
                <w:delText xml:space="preserve"> </w:delText>
              </w:r>
            </w:del>
            <w:r w:rsidR="00B6078E">
              <w:rPr>
                <w:rFonts w:eastAsia="Times New Roman"/>
              </w:rPr>
              <w:t>“</w:t>
            </w:r>
            <w:r>
              <w:rPr>
                <w:rFonts w:eastAsia="Times New Roman"/>
              </w:rPr>
              <w:t>step</w:t>
            </w:r>
            <w:r w:rsidR="00B6078E">
              <w:rPr>
                <w:rFonts w:eastAsia="Times New Roman"/>
              </w:rPr>
              <w:t>”</w:t>
            </w:r>
            <w:r>
              <w:rPr>
                <w:rFonts w:eastAsia="Times New Roman"/>
              </w:rPr>
              <w:t xml:space="preserve"> function, SIL shall remove the oldest message on the command queue, increment the command execution counter, and </w:t>
            </w:r>
            <w:ins w:id="54" w:author="Author">
              <w:r w:rsidR="00B24D68">
                <w:rPr>
                  <w:rFonts w:eastAsia="Times New Roman"/>
                </w:rPr>
                <w:t xml:space="preserve">store </w:t>
              </w:r>
            </w:ins>
            <w:del w:id="55" w:author="Author">
              <w:r w:rsidDel="00B24D68">
                <w:rPr>
                  <w:rFonts w:eastAsia="Times New Roman"/>
                </w:rPr>
                <w:delText>pass t</w:delText>
              </w:r>
            </w:del>
            <w:ins w:id="56" w:author="Author">
              <w:r w:rsidR="00B24D68">
                <w:rPr>
                  <w:rFonts w:eastAsia="Times New Roman"/>
                </w:rPr>
                <w:t>t</w:t>
              </w:r>
            </w:ins>
            <w:r>
              <w:rPr>
                <w:rFonts w:eastAsia="Times New Roman"/>
              </w:rPr>
              <w:t xml:space="preserve">he message data </w:t>
            </w:r>
            <w:ins w:id="57" w:author="Author">
              <w:r w:rsidR="00B24D68">
                <w:rPr>
                  <w:rFonts w:eastAsia="Times New Roman"/>
                </w:rPr>
                <w:t xml:space="preserve">for use by </w:t>
              </w:r>
            </w:ins>
            <w:del w:id="58" w:author="Author">
              <w:r w:rsidDel="00B24D68">
                <w:rPr>
                  <w:rFonts w:eastAsia="Times New Roman"/>
                </w:rPr>
                <w:delText xml:space="preserve">to </w:delText>
              </w:r>
            </w:del>
            <w:r>
              <w:rPr>
                <w:rFonts w:eastAsia="Times New Roman"/>
              </w:rPr>
              <w:t>the SIL-compatible software</w:t>
            </w:r>
            <w:ins w:id="59" w:author="Author">
              <w:r w:rsidR="00B24D68">
                <w:rPr>
                  <w:rFonts w:eastAsia="Times New Roman"/>
                </w:rPr>
                <w:t xml:space="preserve"> during the next execution of “step” function</w:t>
              </w:r>
            </w:ins>
            <w:bookmarkStart w:id="60" w:name="_GoBack"/>
            <w:bookmarkEnd w:id="60"/>
            <w:r>
              <w:rPr>
                <w:rFonts w:eastAsia="Times New Roman"/>
              </w:rPr>
              <w:t>.</w:t>
            </w:r>
            <w:commentRangeEnd w:id="51"/>
            <w:r w:rsidR="001A4E99">
              <w:rPr>
                <w:rStyle w:val="CommentReference"/>
              </w:rPr>
              <w:commentReference w:id="51"/>
            </w:r>
            <w:commentRangeEnd w:id="52"/>
            <w:r w:rsidR="00E12919">
              <w:rPr>
                <w:rStyle w:val="CommentReference"/>
              </w:rPr>
              <w:commentReference w:id="52"/>
            </w:r>
          </w:p>
        </w:tc>
        <w:tc>
          <w:tcPr>
            <w:tcW w:w="2378" w:type="dxa"/>
          </w:tcPr>
          <w:p w14:paraId="68D929F4" w14:textId="135B82A0" w:rsidR="0081129D" w:rsidRDefault="0081129D" w:rsidP="0081129D">
            <w:pPr>
              <w:cnfStyle w:val="000000000000" w:firstRow="0" w:lastRow="0" w:firstColumn="0" w:lastColumn="0" w:oddVBand="0" w:evenVBand="0" w:oddHBand="0" w:evenHBand="0" w:firstRowFirstColumn="0" w:firstRowLastColumn="0" w:lastRowFirstColumn="0" w:lastRowLastColumn="0"/>
            </w:pPr>
            <w:r>
              <w:t>SIL-Compatible software is only capable of receiving one command per cycle.</w:t>
            </w:r>
          </w:p>
        </w:tc>
        <w:tc>
          <w:tcPr>
            <w:tcW w:w="1233" w:type="dxa"/>
          </w:tcPr>
          <w:p w14:paraId="6E2B5300"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634526E7"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7A729CDA" w14:textId="77777777" w:rsidR="0081129D" w:rsidRPr="00246280" w:rsidRDefault="0081129D" w:rsidP="0081129D">
            <w:pPr>
              <w:rPr>
                <w:b w:val="0"/>
              </w:rPr>
            </w:pPr>
          </w:p>
        </w:tc>
        <w:tc>
          <w:tcPr>
            <w:tcW w:w="1248" w:type="dxa"/>
          </w:tcPr>
          <w:p w14:paraId="19F845DE" w14:textId="700CBE19" w:rsidR="0081129D" w:rsidRDefault="0081129D" w:rsidP="0081129D">
            <w:pPr>
              <w:cnfStyle w:val="000000000000" w:firstRow="0" w:lastRow="0" w:firstColumn="0" w:lastColumn="0" w:oddVBand="0" w:evenVBand="0" w:oddHBand="0" w:evenHBand="0" w:firstRowFirstColumn="0" w:firstRowLastColumn="0" w:lastRowFirstColumn="0" w:lastRowLastColumn="0"/>
            </w:pPr>
            <w:r>
              <w:t>CMD-1060</w:t>
            </w:r>
          </w:p>
        </w:tc>
        <w:tc>
          <w:tcPr>
            <w:tcW w:w="5077" w:type="dxa"/>
          </w:tcPr>
          <w:p w14:paraId="649D1410" w14:textId="5A76816B" w:rsidR="0081129D" w:rsidRPr="002661BA" w:rsidRDefault="00BB0214" w:rsidP="00BB0214">
            <w:pPr>
              <w:cnfStyle w:val="000000000000" w:firstRow="0" w:lastRow="0" w:firstColumn="0" w:lastColumn="0" w:oddVBand="0" w:evenVBand="0" w:oddHBand="0" w:evenHBand="0" w:firstRowFirstColumn="0" w:firstRowLastColumn="0" w:lastRowFirstColumn="0" w:lastRowLastColumn="0"/>
            </w:pPr>
            <w:commentRangeStart w:id="61"/>
            <w:commentRangeStart w:id="62"/>
            <w:r>
              <w:t xml:space="preserve">If SIL receives a command message with an </w:t>
            </w:r>
            <w:del w:id="63" w:author="Author">
              <w:r w:rsidDel="00D35999">
                <w:delText xml:space="preserve">unrecognized </w:delText>
              </w:r>
            </w:del>
            <w:r>
              <w:t>command function code</w:t>
            </w:r>
            <w:ins w:id="64" w:author="Author">
              <w:r w:rsidR="00D35999">
                <w:t xml:space="preserve"> outside a &lt;MISSION_DEFINED&gt; range of valid values</w:t>
              </w:r>
            </w:ins>
            <w:r w:rsidR="0081129D" w:rsidRPr="002661BA">
              <w:t xml:space="preserve">, SIL </w:t>
            </w:r>
            <w:r w:rsidR="00051586">
              <w:t>shall</w:t>
            </w:r>
            <w:r w:rsidR="0081129D" w:rsidRPr="002661BA">
              <w:t xml:space="preserve"> increment the command rejection counter, output an error event message, then disregard the message</w:t>
            </w:r>
            <w:commentRangeEnd w:id="61"/>
            <w:r w:rsidR="001A4E99">
              <w:rPr>
                <w:rStyle w:val="CommentReference"/>
              </w:rPr>
              <w:commentReference w:id="61"/>
            </w:r>
            <w:commentRangeEnd w:id="62"/>
            <w:r w:rsidR="00D35999">
              <w:rPr>
                <w:rStyle w:val="CommentReference"/>
              </w:rPr>
              <w:commentReference w:id="62"/>
            </w:r>
          </w:p>
        </w:tc>
        <w:tc>
          <w:tcPr>
            <w:tcW w:w="2378" w:type="dxa"/>
          </w:tcPr>
          <w:p w14:paraId="79178F69" w14:textId="6F9A4259" w:rsidR="0081129D" w:rsidRDefault="0081129D" w:rsidP="0081129D">
            <w:pPr>
              <w:cnfStyle w:val="000000000000" w:firstRow="0" w:lastRow="0" w:firstColumn="0" w:lastColumn="0" w:oddVBand="0" w:evenVBand="0" w:oddHBand="0" w:evenHBand="0" w:firstRowFirstColumn="0" w:firstRowLastColumn="0" w:lastRowFirstColumn="0" w:lastRowLastColumn="0"/>
            </w:pPr>
            <w:r>
              <w:t>Handle unrecognized command function code.</w:t>
            </w:r>
          </w:p>
        </w:tc>
        <w:tc>
          <w:tcPr>
            <w:tcW w:w="1233" w:type="dxa"/>
          </w:tcPr>
          <w:p w14:paraId="17E5BB0A"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6E61F11E"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2965318D" w14:textId="77777777" w:rsidR="0081129D" w:rsidRDefault="0081129D" w:rsidP="0081129D">
            <w:pPr>
              <w:rPr>
                <w:b w:val="0"/>
              </w:rPr>
            </w:pPr>
          </w:p>
        </w:tc>
        <w:tc>
          <w:tcPr>
            <w:tcW w:w="1248" w:type="dxa"/>
          </w:tcPr>
          <w:p w14:paraId="2A2ABCE6" w14:textId="77777777" w:rsidR="0081129D" w:rsidRPr="00581F65" w:rsidRDefault="0081129D" w:rsidP="0081129D">
            <w:pPr>
              <w:cnfStyle w:val="000000000000" w:firstRow="0" w:lastRow="0" w:firstColumn="0" w:lastColumn="0" w:oddVBand="0" w:evenVBand="0" w:oddHBand="0" w:evenHBand="0" w:firstRowFirstColumn="0" w:firstRowLastColumn="0" w:lastRowFirstColumn="0" w:lastRowLastColumn="0"/>
            </w:pPr>
          </w:p>
        </w:tc>
        <w:tc>
          <w:tcPr>
            <w:tcW w:w="5077" w:type="dxa"/>
          </w:tcPr>
          <w:p w14:paraId="449D92C1" w14:textId="4A620573" w:rsidR="0081129D" w:rsidRDefault="0081129D" w:rsidP="0081129D">
            <w:pPr>
              <w:pStyle w:val="MKSHeading3"/>
              <w:cnfStyle w:val="000000000000" w:firstRow="0" w:lastRow="0" w:firstColumn="0" w:lastColumn="0" w:oddVBand="0" w:evenVBand="0" w:oddHBand="0" w:evenHBand="0" w:firstRowFirstColumn="0" w:firstRowLastColumn="0" w:lastRowFirstColumn="0" w:lastRowLastColumn="0"/>
            </w:pPr>
            <w:r>
              <w:t>5.6 Time Requirements</w:t>
            </w:r>
          </w:p>
          <w:p w14:paraId="6C13CFBA"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p w14:paraId="4F14F5B3" w14:textId="249A3A0F" w:rsidR="0081129D" w:rsidRDefault="0081129D" w:rsidP="0081129D">
            <w:pPr>
              <w:cnfStyle w:val="000000000000" w:firstRow="0" w:lastRow="0" w:firstColumn="0" w:lastColumn="0" w:oddVBand="0" w:evenVBand="0" w:oddHBand="0" w:evenHBand="0" w:firstRowFirstColumn="0" w:firstRowLastColumn="0" w:lastRowFirstColumn="0" w:lastRowLastColumn="0"/>
            </w:pPr>
            <w:r w:rsidRPr="00C3282D">
              <w:t xml:space="preserve">The following requirements </w:t>
            </w:r>
            <w:r>
              <w:t>document the SIL’s interface with time services.</w:t>
            </w:r>
          </w:p>
          <w:p w14:paraId="7222B9DA" w14:textId="77777777" w:rsidR="0081129D" w:rsidRPr="007C057E" w:rsidRDefault="0081129D" w:rsidP="0081129D">
            <w:pPr>
              <w:cnfStyle w:val="000000000000" w:firstRow="0" w:lastRow="0" w:firstColumn="0" w:lastColumn="0" w:oddVBand="0" w:evenVBand="0" w:oddHBand="0" w:evenHBand="0" w:firstRowFirstColumn="0" w:firstRowLastColumn="0" w:lastRowFirstColumn="0" w:lastRowLastColumn="0"/>
            </w:pPr>
          </w:p>
        </w:tc>
        <w:tc>
          <w:tcPr>
            <w:tcW w:w="2378" w:type="dxa"/>
          </w:tcPr>
          <w:p w14:paraId="3940DAA1"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081024D7"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5373075B"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3E6C01C3" w14:textId="77777777" w:rsidR="0081129D" w:rsidRPr="00246280" w:rsidRDefault="0081129D" w:rsidP="0081129D">
            <w:pPr>
              <w:rPr>
                <w:b w:val="0"/>
              </w:rPr>
            </w:pPr>
            <w:commentRangeStart w:id="65"/>
          </w:p>
        </w:tc>
        <w:tc>
          <w:tcPr>
            <w:tcW w:w="1248" w:type="dxa"/>
          </w:tcPr>
          <w:p w14:paraId="508C650A" w14:textId="60EA0012" w:rsidR="0081129D" w:rsidRDefault="0081129D" w:rsidP="0081129D">
            <w:pPr>
              <w:cnfStyle w:val="000000000000" w:firstRow="0" w:lastRow="0" w:firstColumn="0" w:lastColumn="0" w:oddVBand="0" w:evenVBand="0" w:oddHBand="0" w:evenHBand="0" w:firstRowFirstColumn="0" w:firstRowLastColumn="0" w:lastRowFirstColumn="0" w:lastRowLastColumn="0"/>
            </w:pPr>
            <w:r>
              <w:t>TIME-1001</w:t>
            </w:r>
          </w:p>
        </w:tc>
        <w:tc>
          <w:tcPr>
            <w:tcW w:w="5077" w:type="dxa"/>
          </w:tcPr>
          <w:p w14:paraId="350D0A3F" w14:textId="149C9660" w:rsidR="0081129D" w:rsidRPr="003061B8" w:rsidRDefault="00D35999" w:rsidP="0081129D">
            <w:pPr>
              <w:cnfStyle w:val="000000000000" w:firstRow="0" w:lastRow="0" w:firstColumn="0" w:lastColumn="0" w:oddVBand="0" w:evenVBand="0" w:oddHBand="0" w:evenHBand="0" w:firstRowFirstColumn="0" w:firstRowLastColumn="0" w:lastRowFirstColumn="0" w:lastRowLastColumn="0"/>
            </w:pPr>
            <w:ins w:id="66" w:author="Author">
              <w:r>
                <w:t xml:space="preserve">If time-fetching is &lt;MISSION_DEFINED&gt; as enabled, </w:t>
              </w:r>
            </w:ins>
            <w:commentRangeStart w:id="67"/>
            <w:r w:rsidR="0081129D" w:rsidRPr="002661BA">
              <w:t xml:space="preserve">SIL shall check system time via cFE Time Services upon receipt of a valid application wake-up message and pass the time data to the SIL-compatible software. </w:t>
            </w:r>
          </w:p>
        </w:tc>
        <w:tc>
          <w:tcPr>
            <w:tcW w:w="2378" w:type="dxa"/>
          </w:tcPr>
          <w:p w14:paraId="504EF604" w14:textId="4244DC53" w:rsidR="0081129D" w:rsidRDefault="0081129D" w:rsidP="0081129D">
            <w:pPr>
              <w:cnfStyle w:val="000000000000" w:firstRow="0" w:lastRow="0" w:firstColumn="0" w:lastColumn="0" w:oddVBand="0" w:evenVBand="0" w:oddHBand="0" w:evenHBand="0" w:firstRowFirstColumn="0" w:firstRowLastColumn="0" w:lastRowFirstColumn="0" w:lastRowLastColumn="0"/>
            </w:pPr>
            <w:r>
              <w:t>Enables Sim-compatible software usage of FSW time within algorithms.</w:t>
            </w:r>
            <w:commentRangeEnd w:id="67"/>
            <w:r w:rsidR="002D6ADE">
              <w:rPr>
                <w:rStyle w:val="CommentReference"/>
              </w:rPr>
              <w:commentReference w:id="67"/>
            </w:r>
            <w:r w:rsidR="00D35999">
              <w:rPr>
                <w:rStyle w:val="CommentReference"/>
              </w:rPr>
              <w:commentReference w:id="65"/>
            </w:r>
          </w:p>
        </w:tc>
        <w:tc>
          <w:tcPr>
            <w:tcW w:w="1233" w:type="dxa"/>
          </w:tcPr>
          <w:p w14:paraId="0040DD36"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commentRangeEnd w:id="65"/>
      <w:tr w:rsidR="0081129D" w14:paraId="705FE359"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7EEE0460" w14:textId="77777777" w:rsidR="0081129D" w:rsidRPr="00246280" w:rsidRDefault="0081129D" w:rsidP="0081129D">
            <w:pPr>
              <w:rPr>
                <w:b w:val="0"/>
              </w:rPr>
            </w:pPr>
          </w:p>
        </w:tc>
        <w:tc>
          <w:tcPr>
            <w:tcW w:w="1248" w:type="dxa"/>
          </w:tcPr>
          <w:p w14:paraId="0C2AC8B2"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5077" w:type="dxa"/>
          </w:tcPr>
          <w:p w14:paraId="606204D7" w14:textId="561533DA" w:rsidR="0081129D" w:rsidRDefault="0081129D" w:rsidP="0081129D">
            <w:pPr>
              <w:pStyle w:val="MKSHeading3"/>
              <w:cnfStyle w:val="000000000000" w:firstRow="0" w:lastRow="0" w:firstColumn="0" w:lastColumn="0" w:oddVBand="0" w:evenVBand="0" w:oddHBand="0" w:evenHBand="0" w:firstRowFirstColumn="0" w:firstRowLastColumn="0" w:lastRowFirstColumn="0" w:lastRowLastColumn="0"/>
            </w:pPr>
            <w:r>
              <w:t>5.7</w:t>
            </w:r>
            <w:r w:rsidRPr="00A63315">
              <w:t xml:space="preserve">        </w:t>
            </w:r>
            <w:r>
              <w:t>Event</w:t>
            </w:r>
            <w:r w:rsidRPr="00A63315">
              <w:t xml:space="preserve"> Requirements</w:t>
            </w:r>
          </w:p>
          <w:p w14:paraId="2B60A471"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p w14:paraId="308D0148" w14:textId="72AC2152" w:rsidR="0081129D" w:rsidRDefault="0081129D" w:rsidP="0081129D">
            <w:pPr>
              <w:cnfStyle w:val="000000000000" w:firstRow="0" w:lastRow="0" w:firstColumn="0" w:lastColumn="0" w:oddVBand="0" w:evenVBand="0" w:oddHBand="0" w:evenHBand="0" w:firstRowFirstColumn="0" w:firstRowLastColumn="0" w:lastRowFirstColumn="0" w:lastRowLastColumn="0"/>
            </w:pPr>
            <w:r w:rsidRPr="00C3282D">
              <w:t xml:space="preserve">The following requirements </w:t>
            </w:r>
            <w:r>
              <w:t>document the SIL’s definition and registration of events with the cFS event services application</w:t>
            </w:r>
            <w:r w:rsidRPr="00C3282D">
              <w:t xml:space="preserve"> </w:t>
            </w:r>
          </w:p>
          <w:p w14:paraId="47226134" w14:textId="43DD8AE1" w:rsidR="0081129D" w:rsidRPr="00C83852" w:rsidRDefault="0081129D" w:rsidP="0081129D">
            <w:pPr>
              <w:cnfStyle w:val="000000000000" w:firstRow="0" w:lastRow="0" w:firstColumn="0" w:lastColumn="0" w:oddVBand="0" w:evenVBand="0" w:oddHBand="0" w:evenHBand="0" w:firstRowFirstColumn="0" w:firstRowLastColumn="0" w:lastRowFirstColumn="0" w:lastRowLastColumn="0"/>
            </w:pPr>
          </w:p>
        </w:tc>
        <w:tc>
          <w:tcPr>
            <w:tcW w:w="2378" w:type="dxa"/>
          </w:tcPr>
          <w:p w14:paraId="0CF7DC7D"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1BD25DA9"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256439" w14:paraId="435A49D7"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78E66B1E" w14:textId="77777777" w:rsidR="00256439" w:rsidRPr="00246280" w:rsidRDefault="00256439" w:rsidP="0081129D">
            <w:pPr>
              <w:rPr>
                <w:b w:val="0"/>
              </w:rPr>
            </w:pPr>
          </w:p>
        </w:tc>
        <w:tc>
          <w:tcPr>
            <w:tcW w:w="1248" w:type="dxa"/>
          </w:tcPr>
          <w:p w14:paraId="3AA861B3" w14:textId="77777777" w:rsidR="00256439" w:rsidRDefault="00256439" w:rsidP="0081129D">
            <w:pPr>
              <w:cnfStyle w:val="000000000000" w:firstRow="0" w:lastRow="0" w:firstColumn="0" w:lastColumn="0" w:oddVBand="0" w:evenVBand="0" w:oddHBand="0" w:evenHBand="0" w:firstRowFirstColumn="0" w:firstRowLastColumn="0" w:lastRowFirstColumn="0" w:lastRowLastColumn="0"/>
            </w:pPr>
          </w:p>
        </w:tc>
        <w:tc>
          <w:tcPr>
            <w:tcW w:w="5077" w:type="dxa"/>
          </w:tcPr>
          <w:p w14:paraId="68B8D6FB" w14:textId="3D8F458B" w:rsidR="00256439" w:rsidRPr="00926C51" w:rsidRDefault="00256439" w:rsidP="0081129D">
            <w:pPr>
              <w:cnfStyle w:val="000000000000" w:firstRow="0" w:lastRow="0" w:firstColumn="0" w:lastColumn="0" w:oddVBand="0" w:evenVBand="0" w:oddHBand="0" w:evenHBand="0" w:firstRowFirstColumn="0" w:firstRowLastColumn="0" w:lastRowFirstColumn="0" w:lastRowLastColumn="0"/>
            </w:pPr>
            <w:r>
              <w:t xml:space="preserve">After executing the application’s “step” function, SIL small execute cFE event services for a list of </w:t>
            </w:r>
            <w:r w:rsidR="00E6440D">
              <w:t>&lt;MISSION_DEFINED&gt;</w:t>
            </w:r>
            <w:r>
              <w:t xml:space="preserve"> Event Ids specified in SIL-compatible software if a corresponding </w:t>
            </w:r>
            <w:r w:rsidR="00E6440D">
              <w:t>&lt;MISSION_DEFINED&gt;</w:t>
            </w:r>
            <w:r>
              <w:t xml:space="preserve"> criteria fo</w:t>
            </w:r>
            <w:r w:rsidR="007A0469">
              <w:t>r each event is met as determined by SIL-compatible software</w:t>
            </w:r>
          </w:p>
        </w:tc>
        <w:tc>
          <w:tcPr>
            <w:tcW w:w="2378" w:type="dxa"/>
          </w:tcPr>
          <w:p w14:paraId="161C5BEA" w14:textId="77777777" w:rsidR="00256439" w:rsidRDefault="00256439"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58FED5BB" w14:textId="77777777" w:rsidR="00256439" w:rsidRDefault="00256439" w:rsidP="0081129D">
            <w:pPr>
              <w:cnfStyle w:val="000000000000" w:firstRow="0" w:lastRow="0" w:firstColumn="0" w:lastColumn="0" w:oddVBand="0" w:evenVBand="0" w:oddHBand="0" w:evenHBand="0" w:firstRowFirstColumn="0" w:firstRowLastColumn="0" w:lastRowFirstColumn="0" w:lastRowLastColumn="0"/>
            </w:pPr>
          </w:p>
        </w:tc>
      </w:tr>
      <w:tr w:rsidR="00256439" w14:paraId="514322A7"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2809B8D8" w14:textId="77777777" w:rsidR="00256439" w:rsidRPr="00246280" w:rsidRDefault="00256439" w:rsidP="0081129D">
            <w:pPr>
              <w:rPr>
                <w:b w:val="0"/>
              </w:rPr>
            </w:pPr>
          </w:p>
        </w:tc>
        <w:tc>
          <w:tcPr>
            <w:tcW w:w="1248" w:type="dxa"/>
          </w:tcPr>
          <w:p w14:paraId="18050778" w14:textId="77777777" w:rsidR="00256439" w:rsidRDefault="00256439" w:rsidP="0081129D">
            <w:pPr>
              <w:cnfStyle w:val="000000000000" w:firstRow="0" w:lastRow="0" w:firstColumn="0" w:lastColumn="0" w:oddVBand="0" w:evenVBand="0" w:oddHBand="0" w:evenHBand="0" w:firstRowFirstColumn="0" w:firstRowLastColumn="0" w:lastRowFirstColumn="0" w:lastRowLastColumn="0"/>
            </w:pPr>
          </w:p>
        </w:tc>
        <w:tc>
          <w:tcPr>
            <w:tcW w:w="5077" w:type="dxa"/>
          </w:tcPr>
          <w:p w14:paraId="3F5C70B2" w14:textId="0AF46ACD" w:rsidR="00256439" w:rsidRDefault="007A0469" w:rsidP="007A0469">
            <w:pPr>
              <w:cnfStyle w:val="000000000000" w:firstRow="0" w:lastRow="0" w:firstColumn="0" w:lastColumn="0" w:oddVBand="0" w:evenVBand="0" w:oddHBand="0" w:evenHBand="0" w:firstRowFirstColumn="0" w:firstRowLastColumn="0" w:lastRowFirstColumn="0" w:lastRowLastColumn="0"/>
            </w:pPr>
            <w:r>
              <w:t xml:space="preserve">For each Event ID which meets its corresponding </w:t>
            </w:r>
            <w:r w:rsidR="00E6440D">
              <w:t>&lt;MISSION_DEFINED&gt;</w:t>
            </w:r>
            <w:r>
              <w:t xml:space="preserve"> criteria, SIL shall execute cFE event services consistent with its </w:t>
            </w:r>
            <w:r w:rsidR="00E6440D">
              <w:t>&lt;MISSION_DEFINED&gt;</w:t>
            </w:r>
            <w:r>
              <w:t xml:space="preserve"> Event services parameters that are specified in SIL-compatible software including:</w:t>
            </w:r>
          </w:p>
          <w:p w14:paraId="45DA51EB" w14:textId="3077BDAE" w:rsidR="007A0469" w:rsidRPr="00926C51" w:rsidRDefault="007A0469" w:rsidP="007A0469">
            <w:pPr>
              <w:cnfStyle w:val="000000000000" w:firstRow="0" w:lastRow="0" w:firstColumn="0" w:lastColumn="0" w:oddVBand="0" w:evenVBand="0" w:oddHBand="0" w:evenHBand="0" w:firstRowFirstColumn="0" w:firstRowLastColumn="0" w:lastRowFirstColumn="0" w:lastRowLastColumn="0"/>
            </w:pPr>
            <w:r>
              <w:t>1</w:t>
            </w:r>
            <w:r w:rsidRPr="00926C51">
              <w:t>) Event Type</w:t>
            </w:r>
          </w:p>
          <w:p w14:paraId="63858ED8" w14:textId="361E4BB5" w:rsidR="007A0469" w:rsidRPr="00926C51" w:rsidRDefault="007A0469" w:rsidP="007A0469">
            <w:pPr>
              <w:cnfStyle w:val="000000000000" w:firstRow="0" w:lastRow="0" w:firstColumn="0" w:lastColumn="0" w:oddVBand="0" w:evenVBand="0" w:oddHBand="0" w:evenHBand="0" w:firstRowFirstColumn="0" w:firstRowLastColumn="0" w:lastRowFirstColumn="0" w:lastRowLastColumn="0"/>
            </w:pPr>
            <w:r>
              <w:t>2</w:t>
            </w:r>
            <w:r w:rsidRPr="00926C51">
              <w:t>) Event Mask</w:t>
            </w:r>
          </w:p>
          <w:p w14:paraId="15C5D295" w14:textId="363482FF" w:rsidR="007A0469" w:rsidRPr="00926C51" w:rsidRDefault="007A0469" w:rsidP="007A0469">
            <w:pPr>
              <w:cnfStyle w:val="000000000000" w:firstRow="0" w:lastRow="0" w:firstColumn="0" w:lastColumn="0" w:oddVBand="0" w:evenVBand="0" w:oddHBand="0" w:evenHBand="0" w:firstRowFirstColumn="0" w:firstRowLastColumn="0" w:lastRowFirstColumn="0" w:lastRowLastColumn="0"/>
            </w:pPr>
            <w:r>
              <w:t>3</w:t>
            </w:r>
            <w:r w:rsidRPr="00926C51">
              <w:t>) Event Message String</w:t>
            </w:r>
          </w:p>
          <w:p w14:paraId="13FC47A2" w14:textId="60A0D6FB" w:rsidR="007A0469" w:rsidRDefault="007A0469" w:rsidP="007F4614">
            <w:pPr>
              <w:cnfStyle w:val="000000000000" w:firstRow="0" w:lastRow="0" w:firstColumn="0" w:lastColumn="0" w:oddVBand="0" w:evenVBand="0" w:oddHBand="0" w:evenHBand="0" w:firstRowFirstColumn="0" w:firstRowLastColumn="0" w:lastRowFirstColumn="0" w:lastRowLastColumn="0"/>
            </w:pPr>
            <w:r>
              <w:t>4</w:t>
            </w:r>
            <w:r w:rsidRPr="00926C51">
              <w:t xml:space="preserve">) </w:t>
            </w:r>
            <w:r>
              <w:t xml:space="preserve">Event Message </w:t>
            </w:r>
            <w:r w:rsidR="007F4614">
              <w:t>Data Points (U</w:t>
            </w:r>
            <w:r>
              <w:t>p to 5)</w:t>
            </w:r>
          </w:p>
        </w:tc>
        <w:tc>
          <w:tcPr>
            <w:tcW w:w="2378" w:type="dxa"/>
          </w:tcPr>
          <w:p w14:paraId="5054DECD" w14:textId="77777777" w:rsidR="00256439" w:rsidRDefault="00256439"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62F44D37" w14:textId="77777777" w:rsidR="00256439" w:rsidRDefault="00256439" w:rsidP="0081129D">
            <w:pPr>
              <w:cnfStyle w:val="000000000000" w:firstRow="0" w:lastRow="0" w:firstColumn="0" w:lastColumn="0" w:oddVBand="0" w:evenVBand="0" w:oddHBand="0" w:evenHBand="0" w:firstRowFirstColumn="0" w:firstRowLastColumn="0" w:lastRowFirstColumn="0" w:lastRowLastColumn="0"/>
            </w:pPr>
          </w:p>
        </w:tc>
      </w:tr>
      <w:tr w:rsidR="0081129D" w14:paraId="4100AE41"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162A3185" w14:textId="77777777" w:rsidR="0081129D" w:rsidRPr="00246280" w:rsidRDefault="0081129D" w:rsidP="0081129D">
            <w:pPr>
              <w:rPr>
                <w:b w:val="0"/>
              </w:rPr>
            </w:pPr>
          </w:p>
        </w:tc>
        <w:tc>
          <w:tcPr>
            <w:tcW w:w="1248" w:type="dxa"/>
          </w:tcPr>
          <w:p w14:paraId="6BBA8B6A" w14:textId="0A67643D"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5077" w:type="dxa"/>
          </w:tcPr>
          <w:p w14:paraId="6E834203" w14:textId="78485810" w:rsidR="0081129D" w:rsidRPr="003061B8" w:rsidRDefault="0081129D" w:rsidP="0081129D">
            <w:pPr>
              <w:cnfStyle w:val="000000000000" w:firstRow="0" w:lastRow="0" w:firstColumn="0" w:lastColumn="0" w:oddVBand="0" w:evenVBand="0" w:oddHBand="0" w:evenHBand="0" w:firstRowFirstColumn="0" w:firstRowLastColumn="0" w:lastRowFirstColumn="0" w:lastRowLastColumn="0"/>
            </w:pPr>
          </w:p>
        </w:tc>
        <w:tc>
          <w:tcPr>
            <w:tcW w:w="2378" w:type="dxa"/>
          </w:tcPr>
          <w:p w14:paraId="3C886B7F"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5890AB18"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2B0E3995"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5229DB17" w14:textId="77777777" w:rsidR="0081129D" w:rsidRPr="00246280" w:rsidRDefault="0081129D" w:rsidP="0081129D">
            <w:pPr>
              <w:rPr>
                <w:b w:val="0"/>
              </w:rPr>
            </w:pPr>
          </w:p>
        </w:tc>
        <w:tc>
          <w:tcPr>
            <w:tcW w:w="1248" w:type="dxa"/>
          </w:tcPr>
          <w:p w14:paraId="2AC6D547"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5077" w:type="dxa"/>
          </w:tcPr>
          <w:p w14:paraId="28F0C90E" w14:textId="7B1E5C17" w:rsidR="0081129D" w:rsidRDefault="0081129D" w:rsidP="0081129D">
            <w:pPr>
              <w:pStyle w:val="MKSHeading3"/>
              <w:cnfStyle w:val="000000000000" w:firstRow="0" w:lastRow="0" w:firstColumn="0" w:lastColumn="0" w:oddVBand="0" w:evenVBand="0" w:oddHBand="0" w:evenHBand="0" w:firstRowFirstColumn="0" w:firstRowLastColumn="0" w:lastRowFirstColumn="0" w:lastRowLastColumn="0"/>
            </w:pPr>
            <w:r>
              <w:t>5.8</w:t>
            </w:r>
            <w:r w:rsidRPr="00A63315">
              <w:t xml:space="preserve">        </w:t>
            </w:r>
            <w:r>
              <w:t>FDC</w:t>
            </w:r>
            <w:r w:rsidRPr="00A63315">
              <w:t xml:space="preserve"> Requirements</w:t>
            </w:r>
          </w:p>
          <w:p w14:paraId="385DE3C5"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p w14:paraId="327BEA5E" w14:textId="7699C935" w:rsidR="0081129D" w:rsidRPr="003061B8" w:rsidRDefault="0081129D" w:rsidP="0081129D">
            <w:pPr>
              <w:cnfStyle w:val="000000000000" w:firstRow="0" w:lastRow="0" w:firstColumn="0" w:lastColumn="0" w:oddVBand="0" w:evenVBand="0" w:oddHBand="0" w:evenHBand="0" w:firstRowFirstColumn="0" w:firstRowLastColumn="0" w:lastRowFirstColumn="0" w:lastRowLastColumn="0"/>
            </w:pPr>
            <w:r w:rsidRPr="00160B29">
              <w:t xml:space="preserve">The following are the requirements associated with </w:t>
            </w:r>
            <w:r>
              <w:t>cFS Simulink Interface Layer</w:t>
            </w:r>
            <w:r w:rsidRPr="00160B29">
              <w:t xml:space="preserve"> </w:t>
            </w:r>
            <w:r>
              <w:t>reporting the fault status of the wrapped code.</w:t>
            </w:r>
          </w:p>
        </w:tc>
        <w:tc>
          <w:tcPr>
            <w:tcW w:w="2378" w:type="dxa"/>
          </w:tcPr>
          <w:p w14:paraId="56DAF4AF"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28E9C3EE"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7AF29D20"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5BC3E4D7" w14:textId="77777777" w:rsidR="0081129D" w:rsidRPr="00246280" w:rsidRDefault="0081129D" w:rsidP="0081129D">
            <w:pPr>
              <w:rPr>
                <w:b w:val="0"/>
              </w:rPr>
            </w:pPr>
          </w:p>
        </w:tc>
        <w:tc>
          <w:tcPr>
            <w:tcW w:w="1248" w:type="dxa"/>
          </w:tcPr>
          <w:p w14:paraId="052EF289" w14:textId="001AFA2E" w:rsidR="0081129D" w:rsidRDefault="0081129D" w:rsidP="0081129D">
            <w:pPr>
              <w:cnfStyle w:val="000000000000" w:firstRow="0" w:lastRow="0" w:firstColumn="0" w:lastColumn="0" w:oddVBand="0" w:evenVBand="0" w:oddHBand="0" w:evenHBand="0" w:firstRowFirstColumn="0" w:firstRowLastColumn="0" w:lastRowFirstColumn="0" w:lastRowLastColumn="0"/>
            </w:pPr>
            <w:r>
              <w:t>FDC-1001</w:t>
            </w:r>
          </w:p>
        </w:tc>
        <w:tc>
          <w:tcPr>
            <w:tcW w:w="5077" w:type="dxa"/>
          </w:tcPr>
          <w:p w14:paraId="751B30DB" w14:textId="1D44537C" w:rsidR="0081129D" w:rsidRPr="003061B8" w:rsidRDefault="0081129D" w:rsidP="006040F2">
            <w:pPr>
              <w:cnfStyle w:val="000000000000" w:firstRow="0" w:lastRow="0" w:firstColumn="0" w:lastColumn="0" w:oddVBand="0" w:evenVBand="0" w:oddHBand="0" w:evenHBand="0" w:firstRowFirstColumn="0" w:firstRowLastColumn="0" w:lastRowFirstColumn="0" w:lastRowLastColumn="0"/>
            </w:pPr>
            <w:r w:rsidRPr="002661BA">
              <w:t xml:space="preserve">SIL shall </w:t>
            </w:r>
            <w:r w:rsidR="006040F2">
              <w:t xml:space="preserve">enable FDC reporting if a </w:t>
            </w:r>
            <w:r w:rsidR="00E6440D">
              <w:t>&lt;MISSION_DEFINED&gt;</w:t>
            </w:r>
            <w:r w:rsidR="006040F2">
              <w:t xml:space="preserve"> parameter is set in SIL-compatible software.  </w:t>
            </w:r>
          </w:p>
        </w:tc>
        <w:tc>
          <w:tcPr>
            <w:tcW w:w="2378" w:type="dxa"/>
          </w:tcPr>
          <w:p w14:paraId="2F2E3F84"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1C476B78"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12373E6C"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4882E037" w14:textId="116996D7" w:rsidR="0081129D" w:rsidRPr="00246280" w:rsidRDefault="0081129D" w:rsidP="0081129D">
            <w:pPr>
              <w:rPr>
                <w:b w:val="0"/>
              </w:rPr>
            </w:pPr>
          </w:p>
        </w:tc>
        <w:tc>
          <w:tcPr>
            <w:tcW w:w="1248" w:type="dxa"/>
          </w:tcPr>
          <w:p w14:paraId="5FE0871A" w14:textId="42F07C77" w:rsidR="0081129D" w:rsidRDefault="0081129D" w:rsidP="0081129D">
            <w:pPr>
              <w:cnfStyle w:val="000000000000" w:firstRow="0" w:lastRow="0" w:firstColumn="0" w:lastColumn="0" w:oddVBand="0" w:evenVBand="0" w:oddHBand="0" w:evenHBand="0" w:firstRowFirstColumn="0" w:firstRowLastColumn="0" w:lastRowFirstColumn="0" w:lastRowLastColumn="0"/>
            </w:pPr>
            <w:r>
              <w:t>FDC-1010</w:t>
            </w:r>
          </w:p>
        </w:tc>
        <w:tc>
          <w:tcPr>
            <w:tcW w:w="5077" w:type="dxa"/>
          </w:tcPr>
          <w:p w14:paraId="43ABEA94" w14:textId="37EEC44F" w:rsidR="0081129D" w:rsidRPr="003061B8" w:rsidRDefault="0081129D" w:rsidP="006040F2">
            <w:pPr>
              <w:cnfStyle w:val="000000000000" w:firstRow="0" w:lastRow="0" w:firstColumn="0" w:lastColumn="0" w:oddVBand="0" w:evenVBand="0" w:oddHBand="0" w:evenHBand="0" w:firstRowFirstColumn="0" w:firstRowLastColumn="0" w:lastRowFirstColumn="0" w:lastRowLastColumn="0"/>
            </w:pPr>
            <w:r w:rsidRPr="002661BA">
              <w:t>If FDC reporting is enabled, SIL</w:t>
            </w:r>
            <w:r w:rsidR="00A732FF">
              <w:t xml:space="preserve"> shall</w:t>
            </w:r>
            <w:r w:rsidRPr="002661BA">
              <w:t xml:space="preserve"> </w:t>
            </w:r>
            <w:r w:rsidR="00A732FF">
              <w:t xml:space="preserve">report on </w:t>
            </w:r>
            <w:r w:rsidR="006040F2">
              <w:t xml:space="preserve">up to </w:t>
            </w:r>
            <w:ins w:id="68" w:author="Author">
              <w:r w:rsidR="007D1234">
                <w:t xml:space="preserve">&lt;MISSION_DEFINED, 80&gt; </w:t>
              </w:r>
            </w:ins>
            <w:del w:id="69" w:author="Author">
              <w:r w:rsidR="00A732FF" w:rsidDel="007D1234">
                <w:delText>80 (or TBD)</w:delText>
              </w:r>
            </w:del>
            <w:r w:rsidR="00A732FF">
              <w:t xml:space="preserve"> FDC IDs.</w:t>
            </w:r>
          </w:p>
        </w:tc>
        <w:tc>
          <w:tcPr>
            <w:tcW w:w="2378" w:type="dxa"/>
          </w:tcPr>
          <w:p w14:paraId="35530C74"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4E118C11"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28DDD58D"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6C626B55" w14:textId="77777777" w:rsidR="0081129D" w:rsidRPr="00246280" w:rsidRDefault="0081129D" w:rsidP="0081129D">
            <w:pPr>
              <w:rPr>
                <w:b w:val="0"/>
              </w:rPr>
            </w:pPr>
          </w:p>
        </w:tc>
        <w:tc>
          <w:tcPr>
            <w:tcW w:w="1248" w:type="dxa"/>
          </w:tcPr>
          <w:p w14:paraId="16BC7B44" w14:textId="34599EE0"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5077" w:type="dxa"/>
          </w:tcPr>
          <w:p w14:paraId="0CD0E118" w14:textId="43CBB6C5" w:rsidR="0081129D" w:rsidRPr="003061B8" w:rsidRDefault="002F299A" w:rsidP="0081129D">
            <w:pPr>
              <w:cnfStyle w:val="000000000000" w:firstRow="0" w:lastRow="0" w:firstColumn="0" w:lastColumn="0" w:oddVBand="0" w:evenVBand="0" w:oddHBand="0" w:evenHBand="0" w:firstRowFirstColumn="0" w:firstRowLastColumn="0" w:lastRowFirstColumn="0" w:lastRowLastColumn="0"/>
            </w:pPr>
            <w:r>
              <w:rPr>
                <w:rStyle w:val="CommentReference"/>
              </w:rPr>
              <w:commentReference w:id="70"/>
            </w:r>
          </w:p>
        </w:tc>
        <w:tc>
          <w:tcPr>
            <w:tcW w:w="2378" w:type="dxa"/>
          </w:tcPr>
          <w:p w14:paraId="4458036D"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7F883ECA"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1D9B9E84"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615659F6" w14:textId="77777777" w:rsidR="0081129D" w:rsidRPr="00246280" w:rsidRDefault="0081129D" w:rsidP="0081129D">
            <w:pPr>
              <w:rPr>
                <w:b w:val="0"/>
              </w:rPr>
            </w:pPr>
          </w:p>
        </w:tc>
        <w:tc>
          <w:tcPr>
            <w:tcW w:w="1248" w:type="dxa"/>
          </w:tcPr>
          <w:p w14:paraId="48C6271B" w14:textId="02C510C0" w:rsidR="0081129D" w:rsidRDefault="0081129D" w:rsidP="0081129D">
            <w:pPr>
              <w:cnfStyle w:val="000000000000" w:firstRow="0" w:lastRow="0" w:firstColumn="0" w:lastColumn="0" w:oddVBand="0" w:evenVBand="0" w:oddHBand="0" w:evenHBand="0" w:firstRowFirstColumn="0" w:firstRowLastColumn="0" w:lastRowFirstColumn="0" w:lastRowLastColumn="0"/>
            </w:pPr>
            <w:r>
              <w:t>FDC-1030</w:t>
            </w:r>
          </w:p>
        </w:tc>
        <w:tc>
          <w:tcPr>
            <w:tcW w:w="5077" w:type="dxa"/>
          </w:tcPr>
          <w:p w14:paraId="74D7107F" w14:textId="74D4E56F" w:rsidR="0081129D" w:rsidRPr="003061B8" w:rsidRDefault="0081129D" w:rsidP="00927D39">
            <w:pPr>
              <w:cnfStyle w:val="000000000000" w:firstRow="0" w:lastRow="0" w:firstColumn="0" w:lastColumn="0" w:oddVBand="0" w:evenVBand="0" w:oddHBand="0" w:evenHBand="0" w:firstRowFirstColumn="0" w:firstRowLastColumn="0" w:lastRowFirstColumn="0" w:lastRowLastColumn="0"/>
            </w:pPr>
            <w:r w:rsidRPr="002661BA">
              <w:t xml:space="preserve">If FDC Reporting is enabled, SIL shall </w:t>
            </w:r>
            <w:r w:rsidR="00927D39">
              <w:t xml:space="preserve">update the FDC State and Latch Status for each valid FDC ID </w:t>
            </w:r>
            <w:r w:rsidR="006040F2">
              <w:t>after executing the application’s “step” function</w:t>
            </w:r>
            <w:r w:rsidR="002E16EE">
              <w:t xml:space="preserve"> based upon whether each FDC ID’s </w:t>
            </w:r>
            <w:r w:rsidR="00E6440D">
              <w:t>&lt;MISSION_DEFINED&gt;</w:t>
            </w:r>
            <w:r w:rsidR="002E16EE">
              <w:t xml:space="preserve"> fault-detection criteria is met as determined in SIL-compatible software.</w:t>
            </w:r>
          </w:p>
        </w:tc>
        <w:tc>
          <w:tcPr>
            <w:tcW w:w="2378" w:type="dxa"/>
          </w:tcPr>
          <w:p w14:paraId="79A0C23B"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2748596E"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4D4F7D23"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761CE15A" w14:textId="77777777" w:rsidR="0081129D" w:rsidRPr="00246280" w:rsidRDefault="0081129D" w:rsidP="0081129D">
            <w:pPr>
              <w:rPr>
                <w:b w:val="0"/>
              </w:rPr>
            </w:pPr>
          </w:p>
        </w:tc>
        <w:tc>
          <w:tcPr>
            <w:tcW w:w="1248" w:type="dxa"/>
          </w:tcPr>
          <w:p w14:paraId="4CFE2AC3" w14:textId="4CA106B5"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5077" w:type="dxa"/>
          </w:tcPr>
          <w:p w14:paraId="4DBB586D" w14:textId="1831E168" w:rsidR="0081129D" w:rsidRPr="003061B8" w:rsidRDefault="0081129D" w:rsidP="0081129D">
            <w:pPr>
              <w:cnfStyle w:val="000000000000" w:firstRow="0" w:lastRow="0" w:firstColumn="0" w:lastColumn="0" w:oddVBand="0" w:evenVBand="0" w:oddHBand="0" w:evenHBand="0" w:firstRowFirstColumn="0" w:firstRowLastColumn="0" w:lastRowFirstColumn="0" w:lastRowLastColumn="0"/>
            </w:pPr>
          </w:p>
        </w:tc>
        <w:tc>
          <w:tcPr>
            <w:tcW w:w="2378" w:type="dxa"/>
          </w:tcPr>
          <w:p w14:paraId="273C226B"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49012E06"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A732FF" w14:paraId="340BA73E"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7E9F334F" w14:textId="77777777" w:rsidR="00A732FF" w:rsidRPr="00246280" w:rsidRDefault="00A732FF" w:rsidP="0081129D">
            <w:pPr>
              <w:rPr>
                <w:b w:val="0"/>
              </w:rPr>
            </w:pPr>
          </w:p>
        </w:tc>
        <w:tc>
          <w:tcPr>
            <w:tcW w:w="1248" w:type="dxa"/>
          </w:tcPr>
          <w:p w14:paraId="3C804A32" w14:textId="29057535" w:rsidR="00A732FF" w:rsidRDefault="00A732FF" w:rsidP="0081129D">
            <w:pPr>
              <w:cnfStyle w:val="000000000000" w:firstRow="0" w:lastRow="0" w:firstColumn="0" w:lastColumn="0" w:oddVBand="0" w:evenVBand="0" w:oddHBand="0" w:evenHBand="0" w:firstRowFirstColumn="0" w:firstRowLastColumn="0" w:lastRowFirstColumn="0" w:lastRowLastColumn="0"/>
            </w:pPr>
          </w:p>
        </w:tc>
        <w:tc>
          <w:tcPr>
            <w:tcW w:w="5077" w:type="dxa"/>
          </w:tcPr>
          <w:p w14:paraId="20AB3A9B" w14:textId="65A93FE7" w:rsidR="00A732FF" w:rsidRPr="002661BA" w:rsidRDefault="00A732FF" w:rsidP="0081129D">
            <w:pPr>
              <w:cnfStyle w:val="000000000000" w:firstRow="0" w:lastRow="0" w:firstColumn="0" w:lastColumn="0" w:oddVBand="0" w:evenVBand="0" w:oddHBand="0" w:evenHBand="0" w:firstRowFirstColumn="0" w:firstRowLastColumn="0" w:lastRowFirstColumn="0" w:lastRowLastColumn="0"/>
            </w:pPr>
          </w:p>
        </w:tc>
        <w:tc>
          <w:tcPr>
            <w:tcW w:w="2378" w:type="dxa"/>
          </w:tcPr>
          <w:p w14:paraId="63F40900" w14:textId="77777777" w:rsidR="00A732FF" w:rsidRDefault="00A732FF"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240A23C9" w14:textId="77777777" w:rsidR="00A732FF" w:rsidRDefault="00A732FF" w:rsidP="0081129D">
            <w:pPr>
              <w:cnfStyle w:val="000000000000" w:firstRow="0" w:lastRow="0" w:firstColumn="0" w:lastColumn="0" w:oddVBand="0" w:evenVBand="0" w:oddHBand="0" w:evenHBand="0" w:firstRowFirstColumn="0" w:firstRowLastColumn="0" w:lastRowFirstColumn="0" w:lastRowLastColumn="0"/>
            </w:pPr>
          </w:p>
        </w:tc>
      </w:tr>
      <w:tr w:rsidR="0081129D" w14:paraId="41C5ED68"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7D808333" w14:textId="77777777" w:rsidR="0081129D" w:rsidRPr="00246280" w:rsidRDefault="0081129D" w:rsidP="0081129D">
            <w:pPr>
              <w:rPr>
                <w:b w:val="0"/>
              </w:rPr>
            </w:pPr>
          </w:p>
        </w:tc>
        <w:tc>
          <w:tcPr>
            <w:tcW w:w="1248" w:type="dxa"/>
          </w:tcPr>
          <w:p w14:paraId="4636336A"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5077" w:type="dxa"/>
          </w:tcPr>
          <w:p w14:paraId="2108C866" w14:textId="77777777" w:rsidR="0081129D" w:rsidRDefault="0081129D" w:rsidP="0081129D">
            <w:pPr>
              <w:pStyle w:val="MKSHeading3"/>
              <w:cnfStyle w:val="000000000000" w:firstRow="0" w:lastRow="0" w:firstColumn="0" w:lastColumn="0" w:oddVBand="0" w:evenVBand="0" w:oddHBand="0" w:evenHBand="0" w:firstRowFirstColumn="0" w:firstRowLastColumn="0" w:lastRowFirstColumn="0" w:lastRowLastColumn="0"/>
            </w:pPr>
            <w:r>
              <w:t>5.9</w:t>
            </w:r>
            <w:r w:rsidRPr="000429BB">
              <w:t xml:space="preserve">        </w:t>
            </w:r>
            <w:r w:rsidRPr="00542363">
              <w:t>Status</w:t>
            </w:r>
            <w:r w:rsidRPr="000429BB">
              <w:t xml:space="preserve"> Reporting</w:t>
            </w:r>
          </w:p>
          <w:p w14:paraId="5B322B51"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p w14:paraId="285F34F6" w14:textId="48B8CD9F" w:rsidR="0081129D" w:rsidRPr="00244712" w:rsidRDefault="0081129D" w:rsidP="0081129D">
            <w:pPr>
              <w:cnfStyle w:val="000000000000" w:firstRow="0" w:lastRow="0" w:firstColumn="0" w:lastColumn="0" w:oddVBand="0" w:evenVBand="0" w:oddHBand="0" w:evenHBand="0" w:firstRowFirstColumn="0" w:firstRowLastColumn="0" w:lastRowFirstColumn="0" w:lastRowLastColumn="0"/>
            </w:pPr>
            <w:r w:rsidRPr="00160B29">
              <w:t xml:space="preserve">The following are the requirements associated with </w:t>
            </w:r>
            <w:r>
              <w:t>cFS Simulink Interface Layer</w:t>
            </w:r>
            <w:r w:rsidRPr="00160B29">
              <w:t xml:space="preserve"> </w:t>
            </w:r>
            <w:r>
              <w:t>reporting its status to the HK application.</w:t>
            </w:r>
          </w:p>
        </w:tc>
        <w:tc>
          <w:tcPr>
            <w:tcW w:w="2378" w:type="dxa"/>
          </w:tcPr>
          <w:p w14:paraId="677F97D5"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24F0B7BF"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3C8525DD"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61319282" w14:textId="77777777" w:rsidR="0081129D" w:rsidRPr="00246280" w:rsidRDefault="0081129D" w:rsidP="0081129D">
            <w:pPr>
              <w:rPr>
                <w:b w:val="0"/>
              </w:rPr>
            </w:pPr>
          </w:p>
        </w:tc>
        <w:tc>
          <w:tcPr>
            <w:tcW w:w="1248" w:type="dxa"/>
          </w:tcPr>
          <w:p w14:paraId="45CE7C5D" w14:textId="3298BB45" w:rsidR="0081129D" w:rsidRDefault="0081129D" w:rsidP="0081129D">
            <w:pPr>
              <w:cnfStyle w:val="000000000000" w:firstRow="0" w:lastRow="0" w:firstColumn="0" w:lastColumn="0" w:oddVBand="0" w:evenVBand="0" w:oddHBand="0" w:evenHBand="0" w:firstRowFirstColumn="0" w:firstRowLastColumn="0" w:lastRowFirstColumn="0" w:lastRowLastColumn="0"/>
            </w:pPr>
            <w:r>
              <w:t>STAT-1001</w:t>
            </w:r>
          </w:p>
        </w:tc>
        <w:tc>
          <w:tcPr>
            <w:tcW w:w="5077" w:type="dxa"/>
          </w:tcPr>
          <w:p w14:paraId="1D85CE49" w14:textId="7C8D3EFB" w:rsidR="0081129D" w:rsidRDefault="007034B7" w:rsidP="0081129D">
            <w:pPr>
              <w:cnfStyle w:val="000000000000" w:firstRow="0" w:lastRow="0" w:firstColumn="0" w:lastColumn="0" w:oddVBand="0" w:evenVBand="0" w:oddHBand="0" w:evenHBand="0" w:firstRowFirstColumn="0" w:firstRowLastColumn="0" w:lastRowFirstColumn="0" w:lastRowLastColumn="0"/>
            </w:pPr>
            <w:r>
              <w:t xml:space="preserve">Upon receipt of a valid housekeeping request, </w:t>
            </w:r>
            <w:r w:rsidR="0081129D">
              <w:t xml:space="preserve">SIL shall place an application housekeeping telemetry message onto the SB which contains the following </w:t>
            </w:r>
            <w:r w:rsidR="00DF559D">
              <w:t xml:space="preserve">housekeeping </w:t>
            </w:r>
            <w:r w:rsidR="0081129D">
              <w:t>data:</w:t>
            </w:r>
          </w:p>
          <w:p w14:paraId="31477979"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r>
              <w:t>1)  Command Execution Counter</w:t>
            </w:r>
          </w:p>
          <w:p w14:paraId="1E0BDE37"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r>
              <w:t>2)  Command Rejection Counter</w:t>
            </w:r>
          </w:p>
          <w:p w14:paraId="4858B3DB"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r>
              <w:t>3)  FDC Enabled/Disabled Status (If FDC-Reporting Enabled)</w:t>
            </w:r>
          </w:p>
          <w:p w14:paraId="0DF8A42A"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r>
              <w:t>4)  FDC Latch Status (If FDC-Reporting Enabled)</w:t>
            </w:r>
          </w:p>
          <w:p w14:paraId="16BE9D4D" w14:textId="793647D1" w:rsidR="0081129D" w:rsidRPr="0029281E" w:rsidRDefault="0081129D" w:rsidP="007034B7">
            <w:pPr>
              <w:cnfStyle w:val="000000000000" w:firstRow="0" w:lastRow="0" w:firstColumn="0" w:lastColumn="0" w:oddVBand="0" w:evenVBand="0" w:oddHBand="0" w:evenHBand="0" w:firstRowFirstColumn="0" w:firstRowLastColumn="0" w:lastRowFirstColumn="0" w:lastRowLastColumn="0"/>
            </w:pPr>
            <w:r>
              <w:t xml:space="preserve">5)  Counter of each </w:t>
            </w:r>
            <w:r w:rsidR="007034B7">
              <w:t xml:space="preserve">mission-specified </w:t>
            </w:r>
            <w:r>
              <w:t xml:space="preserve">data </w:t>
            </w:r>
            <w:r w:rsidR="007034B7">
              <w:t xml:space="preserve">telemetry </w:t>
            </w:r>
            <w:r>
              <w:t>message received</w:t>
            </w:r>
          </w:p>
        </w:tc>
        <w:tc>
          <w:tcPr>
            <w:tcW w:w="2378" w:type="dxa"/>
          </w:tcPr>
          <w:p w14:paraId="29A555BC" w14:textId="1E46EF24" w:rsidR="0081129D" w:rsidRDefault="0081129D" w:rsidP="0081129D">
            <w:pPr>
              <w:cnfStyle w:val="000000000000" w:firstRow="0" w:lastRow="0" w:firstColumn="0" w:lastColumn="0" w:oddVBand="0" w:evenVBand="0" w:oddHBand="0" w:evenHBand="0" w:firstRowFirstColumn="0" w:firstRowLastColumn="0" w:lastRowFirstColumn="0" w:lastRowLastColumn="0"/>
            </w:pPr>
            <w:r>
              <w:t>Prevents HK watchdog from flagging fault, reports interface status for operators</w:t>
            </w:r>
          </w:p>
        </w:tc>
        <w:tc>
          <w:tcPr>
            <w:tcW w:w="1233" w:type="dxa"/>
          </w:tcPr>
          <w:p w14:paraId="46D6E111"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42B727B2"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5B0A5D36" w14:textId="77777777" w:rsidR="0081129D" w:rsidRPr="00246280" w:rsidRDefault="0081129D" w:rsidP="0081129D">
            <w:pPr>
              <w:rPr>
                <w:b w:val="0"/>
              </w:rPr>
            </w:pPr>
          </w:p>
        </w:tc>
        <w:tc>
          <w:tcPr>
            <w:tcW w:w="1248" w:type="dxa"/>
          </w:tcPr>
          <w:p w14:paraId="37A6B6DC"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5077" w:type="dxa"/>
          </w:tcPr>
          <w:p w14:paraId="11C1F263" w14:textId="39541027" w:rsidR="0081129D" w:rsidRDefault="0081129D" w:rsidP="0081129D">
            <w:pPr>
              <w:pStyle w:val="MKSHeading3"/>
              <w:cnfStyle w:val="000000000000" w:firstRow="0" w:lastRow="0" w:firstColumn="0" w:lastColumn="0" w:oddVBand="0" w:evenVBand="0" w:oddHBand="0" w:evenHBand="0" w:firstRowFirstColumn="0" w:firstRowLastColumn="0" w:lastRowFirstColumn="0" w:lastRowLastColumn="0"/>
            </w:pPr>
            <w:r>
              <w:t>5.10</w:t>
            </w:r>
            <w:r w:rsidRPr="00076957">
              <w:t>        Initialization Requirements</w:t>
            </w:r>
          </w:p>
          <w:p w14:paraId="587C78FC"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p w14:paraId="3A3A3E27" w14:textId="03D00ABC" w:rsidR="0081129D" w:rsidRDefault="0081129D" w:rsidP="0081129D">
            <w:pPr>
              <w:cnfStyle w:val="000000000000" w:firstRow="0" w:lastRow="0" w:firstColumn="0" w:lastColumn="0" w:oddVBand="0" w:evenVBand="0" w:oddHBand="0" w:evenHBand="0" w:firstRowFirstColumn="0" w:firstRowLastColumn="0" w:lastRowFirstColumn="0" w:lastRowLastColumn="0"/>
            </w:pPr>
            <w:r w:rsidRPr="00160B29">
              <w:t xml:space="preserve">The following are the requirements associated with </w:t>
            </w:r>
            <w:r>
              <w:t>cFS Simulink Interface Layer</w:t>
            </w:r>
            <w:r w:rsidRPr="00160B29">
              <w:t xml:space="preserve"> on an Application reset, cFE Processor Reset</w:t>
            </w:r>
            <w:r>
              <w:t>,</w:t>
            </w:r>
            <w:r w:rsidRPr="00160B29">
              <w:t xml:space="preserve"> or a</w:t>
            </w:r>
            <w:r>
              <w:t xml:space="preserve"> </w:t>
            </w:r>
            <w:r w:rsidRPr="00160B29">
              <w:t>cFE Power-on Reset</w:t>
            </w:r>
          </w:p>
          <w:p w14:paraId="676F3981" w14:textId="77777777" w:rsidR="0081129D" w:rsidRPr="00160B29" w:rsidRDefault="0081129D" w:rsidP="0081129D">
            <w:pPr>
              <w:cnfStyle w:val="000000000000" w:firstRow="0" w:lastRow="0" w:firstColumn="0" w:lastColumn="0" w:oddVBand="0" w:evenVBand="0" w:oddHBand="0" w:evenHBand="0" w:firstRowFirstColumn="0" w:firstRowLastColumn="0" w:lastRowFirstColumn="0" w:lastRowLastColumn="0"/>
            </w:pPr>
          </w:p>
        </w:tc>
        <w:tc>
          <w:tcPr>
            <w:tcW w:w="2378" w:type="dxa"/>
          </w:tcPr>
          <w:p w14:paraId="30FDF3D0"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197F4643"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18C4C54B"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077AA9B7" w14:textId="5710B7B5" w:rsidR="0081129D" w:rsidRPr="00246280" w:rsidRDefault="0081129D" w:rsidP="0081129D">
            <w:pPr>
              <w:rPr>
                <w:b w:val="0"/>
              </w:rPr>
            </w:pPr>
          </w:p>
        </w:tc>
        <w:tc>
          <w:tcPr>
            <w:tcW w:w="1248" w:type="dxa"/>
          </w:tcPr>
          <w:p w14:paraId="07CD80FD" w14:textId="2F671784" w:rsidR="0081129D" w:rsidRDefault="0081129D" w:rsidP="0081129D">
            <w:pPr>
              <w:cnfStyle w:val="000000000000" w:firstRow="0" w:lastRow="0" w:firstColumn="0" w:lastColumn="0" w:oddVBand="0" w:evenVBand="0" w:oddHBand="0" w:evenHBand="0" w:firstRowFirstColumn="0" w:firstRowLastColumn="0" w:lastRowFirstColumn="0" w:lastRowLastColumn="0"/>
            </w:pPr>
            <w:r>
              <w:t>INIT-1001</w:t>
            </w:r>
          </w:p>
        </w:tc>
        <w:tc>
          <w:tcPr>
            <w:tcW w:w="5077" w:type="dxa"/>
          </w:tcPr>
          <w:p w14:paraId="71DA2387" w14:textId="5CF14CD7" w:rsidR="0081129D" w:rsidRDefault="0081129D" w:rsidP="0081129D">
            <w:pPr>
              <w:cnfStyle w:val="000000000000" w:firstRow="0" w:lastRow="0" w:firstColumn="0" w:lastColumn="0" w:oddVBand="0" w:evenVBand="0" w:oddHBand="0" w:evenHBand="0" w:firstRowFirstColumn="0" w:firstRowLastColumn="0" w:lastRowFirstColumn="0" w:lastRowLastColumn="0"/>
            </w:pPr>
            <w:r w:rsidRPr="00702A26">
              <w:t xml:space="preserve">Upon </w:t>
            </w:r>
            <w:r w:rsidR="00F43C5F">
              <w:t xml:space="preserve">a </w:t>
            </w:r>
            <w:r w:rsidRPr="00702A26">
              <w:t>Power-On</w:t>
            </w:r>
            <w:r w:rsidR="00F43C5F">
              <w:t xml:space="preserve"> Reset</w:t>
            </w:r>
            <w:r w:rsidRPr="00702A26">
              <w:t xml:space="preserve"> </w:t>
            </w:r>
            <w:r w:rsidR="00F43C5F">
              <w:t>or Processor Reset</w:t>
            </w:r>
            <w:r w:rsidR="00DF559D">
              <w:t>,</w:t>
            </w:r>
            <w:r w:rsidR="00F43C5F">
              <w:t xml:space="preserve"> </w:t>
            </w:r>
            <w:r w:rsidR="00317C47">
              <w:t>SIL</w:t>
            </w:r>
            <w:r w:rsidRPr="00702A26">
              <w:t xml:space="preserve"> shall initialize the following</w:t>
            </w:r>
            <w:r w:rsidR="00DF559D">
              <w:t xml:space="preserve"> h</w:t>
            </w:r>
            <w:r w:rsidRPr="00702A26">
              <w:t>ousekeeping data:</w:t>
            </w:r>
          </w:p>
          <w:p w14:paraId="5891E608"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p w14:paraId="7032A1A3" w14:textId="12B3017E" w:rsidR="0081129D" w:rsidRDefault="0081129D" w:rsidP="0081129D">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02A26">
              <w:t>Command</w:t>
            </w:r>
            <w:r>
              <w:t xml:space="preserve"> Executed</w:t>
            </w:r>
            <w:r w:rsidRPr="00702A26">
              <w:t xml:space="preserve"> Counter</w:t>
            </w:r>
            <w:r>
              <w:t xml:space="preserve"> to 0</w:t>
            </w:r>
          </w:p>
          <w:p w14:paraId="616FD729" w14:textId="50CF565E" w:rsidR="0081129D" w:rsidRDefault="0081129D" w:rsidP="0081129D">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02A26">
              <w:t>Command Rejected Counter</w:t>
            </w:r>
            <w:r>
              <w:t xml:space="preserve"> to 0</w:t>
            </w:r>
          </w:p>
          <w:p w14:paraId="53A435DD" w14:textId="16213993" w:rsidR="0081129D" w:rsidRDefault="0081129D" w:rsidP="0081129D">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 xml:space="preserve">FDC Enabled Status to Disabled </w:t>
            </w:r>
            <w:r w:rsidR="00217862">
              <w:t xml:space="preserve">for all FDC IDs </w:t>
            </w:r>
            <w:r>
              <w:t>(If FDC-Reporting Enabled)</w:t>
            </w:r>
          </w:p>
          <w:p w14:paraId="510D8BBB" w14:textId="4DD18AD8" w:rsidR="0081129D" w:rsidRDefault="0081129D" w:rsidP="0081129D">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FDC Latch Status to UnLatched</w:t>
            </w:r>
            <w:r w:rsidR="00217862">
              <w:t xml:space="preserve"> for all FDC IDs</w:t>
            </w:r>
            <w:r>
              <w:t xml:space="preserve"> (If FDC-Reporting Enabled)</w:t>
            </w:r>
          </w:p>
          <w:p w14:paraId="55625441" w14:textId="0B278696" w:rsidR="0081129D" w:rsidRPr="00702A26" w:rsidRDefault="0081129D" w:rsidP="0081129D">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Data</w:t>
            </w:r>
            <w:r w:rsidR="00CC402C">
              <w:t xml:space="preserve"> Telemetry</w:t>
            </w:r>
            <w:r>
              <w:t xml:space="preserve"> Message Counters to 0</w:t>
            </w:r>
          </w:p>
          <w:p w14:paraId="38472186" w14:textId="77777777" w:rsidR="0081129D" w:rsidRPr="003061B8" w:rsidRDefault="0081129D" w:rsidP="0081129D">
            <w:pPr>
              <w:cnfStyle w:val="000000000000" w:firstRow="0" w:lastRow="0" w:firstColumn="0" w:lastColumn="0" w:oddVBand="0" w:evenVBand="0" w:oddHBand="0" w:evenHBand="0" w:firstRowFirstColumn="0" w:firstRowLastColumn="0" w:lastRowFirstColumn="0" w:lastRowLastColumn="0"/>
            </w:pPr>
          </w:p>
        </w:tc>
        <w:tc>
          <w:tcPr>
            <w:tcW w:w="2378" w:type="dxa"/>
          </w:tcPr>
          <w:p w14:paraId="1BDDD857"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r>
              <w:t>Need to initialize values to a default state on cFE Power-on reset</w:t>
            </w:r>
          </w:p>
        </w:tc>
        <w:tc>
          <w:tcPr>
            <w:tcW w:w="1233" w:type="dxa"/>
          </w:tcPr>
          <w:p w14:paraId="28C14019" w14:textId="007DCC72" w:rsidR="0081129D"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5E738E23"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12F025EB" w14:textId="77777777" w:rsidR="00A439CC" w:rsidRDefault="00A439CC" w:rsidP="0081129D">
            <w:pPr>
              <w:rPr>
                <w:b w:val="0"/>
              </w:rPr>
            </w:pPr>
          </w:p>
        </w:tc>
        <w:tc>
          <w:tcPr>
            <w:tcW w:w="1248" w:type="dxa"/>
          </w:tcPr>
          <w:p w14:paraId="21EB64D7" w14:textId="3809A053" w:rsidR="0081129D" w:rsidRPr="00002C4E" w:rsidRDefault="0081129D" w:rsidP="0081129D">
            <w:pPr>
              <w:cnfStyle w:val="000000000000" w:firstRow="0" w:lastRow="0" w:firstColumn="0" w:lastColumn="0" w:oddVBand="0" w:evenVBand="0" w:oddHBand="0" w:evenHBand="0" w:firstRowFirstColumn="0" w:firstRowLastColumn="0" w:lastRowFirstColumn="0" w:lastRowLastColumn="0"/>
            </w:pPr>
          </w:p>
        </w:tc>
        <w:tc>
          <w:tcPr>
            <w:tcW w:w="5077" w:type="dxa"/>
          </w:tcPr>
          <w:p w14:paraId="5E8855FC" w14:textId="2CF7C33C" w:rsidR="0081129D" w:rsidRPr="00702A26" w:rsidRDefault="0081129D" w:rsidP="0081129D">
            <w:pPr>
              <w:cnfStyle w:val="000000000000" w:firstRow="0" w:lastRow="0" w:firstColumn="0" w:lastColumn="0" w:oddVBand="0" w:evenVBand="0" w:oddHBand="0" w:evenHBand="0" w:firstRowFirstColumn="0" w:firstRowLastColumn="0" w:lastRowFirstColumn="0" w:lastRowLastColumn="0"/>
            </w:pPr>
          </w:p>
        </w:tc>
        <w:tc>
          <w:tcPr>
            <w:tcW w:w="2378" w:type="dxa"/>
          </w:tcPr>
          <w:p w14:paraId="2F578222" w14:textId="63577386" w:rsidR="0081129D" w:rsidRDefault="00A439CC" w:rsidP="0081129D">
            <w:pPr>
              <w:cnfStyle w:val="000000000000" w:firstRow="0" w:lastRow="0" w:firstColumn="0" w:lastColumn="0" w:oddVBand="0" w:evenVBand="0" w:oddHBand="0" w:evenHBand="0" w:firstRowFirstColumn="0" w:firstRowLastColumn="0" w:lastRowFirstColumn="0" w:lastRowLastColumn="0"/>
            </w:pPr>
            <w:r>
              <w:rPr>
                <w:rStyle w:val="CommentReference"/>
              </w:rPr>
              <w:commentReference w:id="71"/>
            </w:r>
          </w:p>
        </w:tc>
        <w:tc>
          <w:tcPr>
            <w:tcW w:w="1233" w:type="dxa"/>
          </w:tcPr>
          <w:p w14:paraId="4B28272C" w14:textId="77777777" w:rsidR="0081129D" w:rsidRPr="00E319C7"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252D198C"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06B859F6" w14:textId="77777777" w:rsidR="0081129D" w:rsidRDefault="0081129D" w:rsidP="0081129D">
            <w:pPr>
              <w:rPr>
                <w:b w:val="0"/>
              </w:rPr>
            </w:pPr>
          </w:p>
        </w:tc>
        <w:tc>
          <w:tcPr>
            <w:tcW w:w="1248" w:type="dxa"/>
          </w:tcPr>
          <w:p w14:paraId="695FF8BA" w14:textId="2F7100BD"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5077" w:type="dxa"/>
          </w:tcPr>
          <w:p w14:paraId="21D5D78C" w14:textId="64586D96" w:rsidR="0081129D" w:rsidRDefault="0081129D" w:rsidP="0081129D">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2378" w:type="dxa"/>
          </w:tcPr>
          <w:p w14:paraId="23BAD434" w14:textId="77777777" w:rsidR="0081129D" w:rsidRDefault="0081129D" w:rsidP="0081129D">
            <w:pPr>
              <w:cnfStyle w:val="000000000000" w:firstRow="0" w:lastRow="0" w:firstColumn="0" w:lastColumn="0" w:oddVBand="0" w:evenVBand="0" w:oddHBand="0" w:evenHBand="0" w:firstRowFirstColumn="0" w:firstRowLastColumn="0" w:lastRowFirstColumn="0" w:lastRowLastColumn="0"/>
            </w:pPr>
          </w:p>
        </w:tc>
        <w:tc>
          <w:tcPr>
            <w:tcW w:w="1233" w:type="dxa"/>
          </w:tcPr>
          <w:p w14:paraId="516B8729" w14:textId="77777777" w:rsidR="0081129D" w:rsidRPr="00E319C7" w:rsidRDefault="0081129D" w:rsidP="0081129D">
            <w:pPr>
              <w:cnfStyle w:val="000000000000" w:firstRow="0" w:lastRow="0" w:firstColumn="0" w:lastColumn="0" w:oddVBand="0" w:evenVBand="0" w:oddHBand="0" w:evenHBand="0" w:firstRowFirstColumn="0" w:firstRowLastColumn="0" w:lastRowFirstColumn="0" w:lastRowLastColumn="0"/>
            </w:pPr>
          </w:p>
        </w:tc>
      </w:tr>
      <w:tr w:rsidR="0081129D" w14:paraId="3BFBBD99"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66B92AD8" w14:textId="77777777" w:rsidR="0081129D" w:rsidRDefault="0081129D" w:rsidP="0081129D">
            <w:pPr>
              <w:rPr>
                <w:b w:val="0"/>
              </w:rPr>
            </w:pPr>
          </w:p>
        </w:tc>
        <w:tc>
          <w:tcPr>
            <w:tcW w:w="1248" w:type="dxa"/>
          </w:tcPr>
          <w:p w14:paraId="68AD7EA7" w14:textId="5603CB3C" w:rsidR="0081129D" w:rsidRDefault="0081129D" w:rsidP="0081129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INIT-1012</w:t>
            </w:r>
          </w:p>
        </w:tc>
        <w:tc>
          <w:tcPr>
            <w:tcW w:w="5077" w:type="dxa"/>
          </w:tcPr>
          <w:p w14:paraId="62E0B2DE" w14:textId="49625E1E" w:rsidR="0081129D" w:rsidRDefault="00D80BFB" w:rsidP="00D80BFB">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Upon Power-On Reset or Processor Reset, i</w:t>
            </w:r>
            <w:r w:rsidR="00EE7B92">
              <w:rPr>
                <w:rFonts w:eastAsia="Times New Roman"/>
              </w:rPr>
              <w:t xml:space="preserve">f there is an error loading default table values to a parameter table, </w:t>
            </w:r>
            <w:r w:rsidR="0081129D">
              <w:rPr>
                <w:rFonts w:eastAsia="Times New Roman"/>
              </w:rPr>
              <w:t>SIL shall output an error event message, fail initialization, and exit the cFS-SIL application.</w:t>
            </w:r>
          </w:p>
        </w:tc>
        <w:tc>
          <w:tcPr>
            <w:tcW w:w="2378" w:type="dxa"/>
          </w:tcPr>
          <w:p w14:paraId="613AE58F" w14:textId="5A9FB5BD" w:rsidR="0081129D" w:rsidRDefault="0081129D" w:rsidP="0081129D">
            <w:pPr>
              <w:cnfStyle w:val="000000000000" w:firstRow="0" w:lastRow="0" w:firstColumn="0" w:lastColumn="0" w:oddVBand="0" w:evenVBand="0" w:oddHBand="0" w:evenHBand="0" w:firstRowFirstColumn="0" w:firstRowLastColumn="0" w:lastRowFirstColumn="0" w:lastRowLastColumn="0"/>
            </w:pPr>
            <w:r>
              <w:t>Handle fault condition.</w:t>
            </w:r>
          </w:p>
        </w:tc>
        <w:tc>
          <w:tcPr>
            <w:tcW w:w="1233" w:type="dxa"/>
          </w:tcPr>
          <w:p w14:paraId="2B8582E8" w14:textId="77777777" w:rsidR="0081129D" w:rsidRPr="00E319C7" w:rsidRDefault="0081129D" w:rsidP="0081129D">
            <w:pPr>
              <w:cnfStyle w:val="000000000000" w:firstRow="0" w:lastRow="0" w:firstColumn="0" w:lastColumn="0" w:oddVBand="0" w:evenVBand="0" w:oddHBand="0" w:evenHBand="0" w:firstRowFirstColumn="0" w:firstRowLastColumn="0" w:lastRowFirstColumn="0" w:lastRowLastColumn="0"/>
            </w:pPr>
          </w:p>
        </w:tc>
      </w:tr>
      <w:tr w:rsidR="00DE0308" w:rsidRPr="00E319C7" w14:paraId="2D17290D" w14:textId="77777777" w:rsidTr="007D1234">
        <w:trPr>
          <w:cantSplit/>
        </w:trPr>
        <w:tc>
          <w:tcPr>
            <w:cnfStyle w:val="001000000000" w:firstRow="0" w:lastRow="0" w:firstColumn="1" w:lastColumn="0" w:oddVBand="0" w:evenVBand="0" w:oddHBand="0" w:evenHBand="0" w:firstRowFirstColumn="0" w:firstRowLastColumn="0" w:lastRowFirstColumn="0" w:lastRowLastColumn="0"/>
            <w:tcW w:w="854" w:type="dxa"/>
          </w:tcPr>
          <w:p w14:paraId="5B00D302" w14:textId="77777777" w:rsidR="00DE0308" w:rsidRDefault="00DE0308" w:rsidP="007D1234">
            <w:pPr>
              <w:rPr>
                <w:b w:val="0"/>
              </w:rPr>
            </w:pPr>
          </w:p>
        </w:tc>
        <w:tc>
          <w:tcPr>
            <w:tcW w:w="1248" w:type="dxa"/>
          </w:tcPr>
          <w:p w14:paraId="49ABE551" w14:textId="35A6DC5F" w:rsidR="00DE0308" w:rsidRDefault="00DE0308" w:rsidP="00DE0308">
            <w:pPr>
              <w:cnfStyle w:val="000000000000" w:firstRow="0" w:lastRow="0" w:firstColumn="0" w:lastColumn="0" w:oddVBand="0" w:evenVBand="0" w:oddHBand="0" w:evenHBand="0" w:firstRowFirstColumn="0" w:firstRowLastColumn="0" w:lastRowFirstColumn="0" w:lastRowLastColumn="0"/>
            </w:pPr>
            <w:r>
              <w:t>INIT-1013</w:t>
            </w:r>
          </w:p>
        </w:tc>
        <w:tc>
          <w:tcPr>
            <w:tcW w:w="5077" w:type="dxa"/>
          </w:tcPr>
          <w:p w14:paraId="62893C59" w14:textId="77777777" w:rsidR="00DE0308" w:rsidRPr="0058096D" w:rsidRDefault="00DE0308" w:rsidP="007D1234">
            <w:pPr>
              <w:cnfStyle w:val="000000000000" w:firstRow="0" w:lastRow="0" w:firstColumn="0" w:lastColumn="0" w:oddVBand="0" w:evenVBand="0" w:oddHBand="0" w:evenHBand="0" w:firstRowFirstColumn="0" w:firstRowLastColumn="0" w:lastRowFirstColumn="0" w:lastRowLastColumn="0"/>
            </w:pPr>
            <w:commentRangeStart w:id="72"/>
            <w:r>
              <w:t xml:space="preserve">Upon Power-On Reset or Processor Reset, If SIL-compatible software specifies more FDC IDs than the maximum-allowed number of FDC IDs, </w:t>
            </w:r>
            <w:ins w:id="73" w:author="Author">
              <w:r>
                <w:rPr>
                  <w:rFonts w:eastAsia="Times New Roman"/>
                </w:rPr>
                <w:t>SIL shall output an error event message, fail initialization, and exit the cFS-SIL application.</w:t>
              </w:r>
            </w:ins>
            <w:commentRangeEnd w:id="72"/>
            <w:r w:rsidR="007D1234">
              <w:rPr>
                <w:rStyle w:val="CommentReference"/>
              </w:rPr>
              <w:commentReference w:id="72"/>
            </w:r>
          </w:p>
        </w:tc>
        <w:tc>
          <w:tcPr>
            <w:tcW w:w="2378" w:type="dxa"/>
          </w:tcPr>
          <w:p w14:paraId="45DD2010" w14:textId="77777777" w:rsidR="00DE0308" w:rsidRDefault="00DE0308" w:rsidP="007D1234">
            <w:pPr>
              <w:cnfStyle w:val="000000000000" w:firstRow="0" w:lastRow="0" w:firstColumn="0" w:lastColumn="0" w:oddVBand="0" w:evenVBand="0" w:oddHBand="0" w:evenHBand="0" w:firstRowFirstColumn="0" w:firstRowLastColumn="0" w:lastRowFirstColumn="0" w:lastRowLastColumn="0"/>
            </w:pPr>
            <w:r>
              <w:t>Handle Fault condition</w:t>
            </w:r>
          </w:p>
        </w:tc>
        <w:tc>
          <w:tcPr>
            <w:tcW w:w="1233" w:type="dxa"/>
          </w:tcPr>
          <w:p w14:paraId="4F23D7B5" w14:textId="77777777" w:rsidR="00DE0308" w:rsidRPr="00E319C7" w:rsidRDefault="00DE0308" w:rsidP="007D1234">
            <w:pPr>
              <w:cnfStyle w:val="000000000000" w:firstRow="0" w:lastRow="0" w:firstColumn="0" w:lastColumn="0" w:oddVBand="0" w:evenVBand="0" w:oddHBand="0" w:evenHBand="0" w:firstRowFirstColumn="0" w:firstRowLastColumn="0" w:lastRowFirstColumn="0" w:lastRowLastColumn="0"/>
            </w:pPr>
          </w:p>
        </w:tc>
      </w:tr>
      <w:tr w:rsidR="0081129D" w14:paraId="10E9B22C"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17DB7172" w14:textId="77777777" w:rsidR="0081129D" w:rsidRDefault="0081129D" w:rsidP="0081129D">
            <w:pPr>
              <w:rPr>
                <w:b w:val="0"/>
              </w:rPr>
            </w:pPr>
          </w:p>
        </w:tc>
        <w:tc>
          <w:tcPr>
            <w:tcW w:w="1248" w:type="dxa"/>
          </w:tcPr>
          <w:p w14:paraId="589BD118" w14:textId="67FBAD5E" w:rsidR="0081129D" w:rsidRPr="00002C4E" w:rsidRDefault="0081129D" w:rsidP="0081129D">
            <w:pPr>
              <w:cnfStyle w:val="000000000000" w:firstRow="0" w:lastRow="0" w:firstColumn="0" w:lastColumn="0" w:oddVBand="0" w:evenVBand="0" w:oddHBand="0" w:evenHBand="0" w:firstRowFirstColumn="0" w:firstRowLastColumn="0" w:lastRowFirstColumn="0" w:lastRowLastColumn="0"/>
            </w:pPr>
            <w:r>
              <w:t>INIT-1020</w:t>
            </w:r>
          </w:p>
        </w:tc>
        <w:tc>
          <w:tcPr>
            <w:tcW w:w="5077" w:type="dxa"/>
          </w:tcPr>
          <w:p w14:paraId="6CB165C6" w14:textId="72299F19" w:rsidR="0081129D" w:rsidRPr="0058096D" w:rsidRDefault="00A732FF" w:rsidP="0081129D">
            <w:pPr>
              <w:cnfStyle w:val="000000000000" w:firstRow="0" w:lastRow="0" w:firstColumn="0" w:lastColumn="0" w:oddVBand="0" w:evenVBand="0" w:oddHBand="0" w:evenHBand="0" w:firstRowFirstColumn="0" w:firstRowLastColumn="0" w:lastRowFirstColumn="0" w:lastRowLastColumn="0"/>
            </w:pPr>
            <w:r>
              <w:t>Upo</w:t>
            </w:r>
            <w:r w:rsidR="0081129D" w:rsidRPr="0058096D">
              <w:t xml:space="preserve">n Power-On Reset or Processor Reset, </w:t>
            </w:r>
            <w:r>
              <w:t xml:space="preserve">if </w:t>
            </w:r>
            <w:r w:rsidR="0081129D">
              <w:t>SIL</w:t>
            </w:r>
            <w:r>
              <w:t xml:space="preserve"> does not fail initialization, SIL</w:t>
            </w:r>
            <w:r w:rsidR="0081129D" w:rsidRPr="0058096D">
              <w:t xml:space="preserve"> shall produce an event message indicating successful completion of initialization.</w:t>
            </w:r>
          </w:p>
        </w:tc>
        <w:tc>
          <w:tcPr>
            <w:tcW w:w="2378" w:type="dxa"/>
          </w:tcPr>
          <w:p w14:paraId="6C9A57E2" w14:textId="531D2073" w:rsidR="0081129D" w:rsidRDefault="0081129D" w:rsidP="0081129D">
            <w:pPr>
              <w:cnfStyle w:val="000000000000" w:firstRow="0" w:lastRow="0" w:firstColumn="0" w:lastColumn="0" w:oddVBand="0" w:evenVBand="0" w:oddHBand="0" w:evenHBand="0" w:firstRowFirstColumn="0" w:firstRowLastColumn="0" w:lastRowFirstColumn="0" w:lastRowLastColumn="0"/>
            </w:pPr>
            <w:r>
              <w:t>Indicates for operators when application has entered nominal operations.</w:t>
            </w:r>
          </w:p>
        </w:tc>
        <w:tc>
          <w:tcPr>
            <w:tcW w:w="1233" w:type="dxa"/>
          </w:tcPr>
          <w:p w14:paraId="782A7C26" w14:textId="77777777" w:rsidR="0081129D" w:rsidRPr="00E319C7" w:rsidRDefault="0081129D" w:rsidP="0081129D">
            <w:pPr>
              <w:cnfStyle w:val="000000000000" w:firstRow="0" w:lastRow="0" w:firstColumn="0" w:lastColumn="0" w:oddVBand="0" w:evenVBand="0" w:oddHBand="0" w:evenHBand="0" w:firstRowFirstColumn="0" w:firstRowLastColumn="0" w:lastRowFirstColumn="0" w:lastRowLastColumn="0"/>
            </w:pPr>
          </w:p>
        </w:tc>
      </w:tr>
      <w:tr w:rsidR="00A732FF" w14:paraId="7506E8A9" w14:textId="77777777" w:rsidTr="00614A8A">
        <w:trPr>
          <w:cantSplit/>
        </w:trPr>
        <w:tc>
          <w:tcPr>
            <w:cnfStyle w:val="001000000000" w:firstRow="0" w:lastRow="0" w:firstColumn="1" w:lastColumn="0" w:oddVBand="0" w:evenVBand="0" w:oddHBand="0" w:evenHBand="0" w:firstRowFirstColumn="0" w:firstRowLastColumn="0" w:lastRowFirstColumn="0" w:lastRowLastColumn="0"/>
            <w:tcW w:w="854" w:type="dxa"/>
          </w:tcPr>
          <w:p w14:paraId="7D7D7BB6" w14:textId="77777777" w:rsidR="00A732FF" w:rsidRDefault="00A732FF" w:rsidP="00A732FF">
            <w:pPr>
              <w:rPr>
                <w:b w:val="0"/>
              </w:rPr>
            </w:pPr>
          </w:p>
        </w:tc>
        <w:tc>
          <w:tcPr>
            <w:tcW w:w="1248" w:type="dxa"/>
          </w:tcPr>
          <w:p w14:paraId="51FFEF2D" w14:textId="462D82D4" w:rsidR="00A732FF" w:rsidRDefault="00A732FF" w:rsidP="00A732FF">
            <w:pPr>
              <w:cnfStyle w:val="000000000000" w:firstRow="0" w:lastRow="0" w:firstColumn="0" w:lastColumn="0" w:oddVBand="0" w:evenVBand="0" w:oddHBand="0" w:evenHBand="0" w:firstRowFirstColumn="0" w:firstRowLastColumn="0" w:lastRowFirstColumn="0" w:lastRowLastColumn="0"/>
            </w:pPr>
          </w:p>
        </w:tc>
        <w:tc>
          <w:tcPr>
            <w:tcW w:w="5077" w:type="dxa"/>
          </w:tcPr>
          <w:p w14:paraId="62876724" w14:textId="47955011" w:rsidR="00A732FF" w:rsidRPr="0058096D" w:rsidRDefault="00A732FF" w:rsidP="00A43AED">
            <w:pPr>
              <w:cnfStyle w:val="000000000000" w:firstRow="0" w:lastRow="0" w:firstColumn="0" w:lastColumn="0" w:oddVBand="0" w:evenVBand="0" w:oddHBand="0" w:evenHBand="0" w:firstRowFirstColumn="0" w:firstRowLastColumn="0" w:lastRowFirstColumn="0" w:lastRowLastColumn="0"/>
            </w:pPr>
          </w:p>
        </w:tc>
        <w:tc>
          <w:tcPr>
            <w:tcW w:w="2378" w:type="dxa"/>
          </w:tcPr>
          <w:p w14:paraId="7F8CA917" w14:textId="1982BCE5" w:rsidR="00A732FF" w:rsidRDefault="00A732FF" w:rsidP="00A732FF">
            <w:pPr>
              <w:cnfStyle w:val="000000000000" w:firstRow="0" w:lastRow="0" w:firstColumn="0" w:lastColumn="0" w:oddVBand="0" w:evenVBand="0" w:oddHBand="0" w:evenHBand="0" w:firstRowFirstColumn="0" w:firstRowLastColumn="0" w:lastRowFirstColumn="0" w:lastRowLastColumn="0"/>
            </w:pPr>
          </w:p>
        </w:tc>
        <w:tc>
          <w:tcPr>
            <w:tcW w:w="1233" w:type="dxa"/>
          </w:tcPr>
          <w:p w14:paraId="523FCF77" w14:textId="77777777" w:rsidR="00A732FF" w:rsidRPr="00E319C7" w:rsidRDefault="00A732FF" w:rsidP="00A732FF">
            <w:pPr>
              <w:cnfStyle w:val="000000000000" w:firstRow="0" w:lastRow="0" w:firstColumn="0" w:lastColumn="0" w:oddVBand="0" w:evenVBand="0" w:oddHBand="0" w:evenHBand="0" w:firstRowFirstColumn="0" w:firstRowLastColumn="0" w:lastRowFirstColumn="0" w:lastRowLastColumn="0"/>
            </w:pPr>
          </w:p>
        </w:tc>
      </w:tr>
    </w:tbl>
    <w:p w14:paraId="0C02A897" w14:textId="77777777" w:rsidR="00C556C7" w:rsidRPr="00C556C7" w:rsidRDefault="00C556C7" w:rsidP="00C556C7"/>
    <w:p w14:paraId="5D0A5D3B" w14:textId="77777777" w:rsidR="00EE0329" w:rsidRPr="00DE4AAD" w:rsidRDefault="00EE0329" w:rsidP="00C32EBC">
      <w:pPr>
        <w:rPr>
          <w:vanish/>
          <w:lang w:eastAsia="ja-JP"/>
        </w:rPr>
      </w:pPr>
      <w:r w:rsidRPr="00DE4AAD">
        <w:rPr>
          <w:rFonts w:hint="eastAsia"/>
          <w:vanish/>
          <w:lang w:eastAsia="ja-JP"/>
        </w:rPr>
        <w:t>&lt;MKSID-5353&gt;</w:t>
      </w:r>
    </w:p>
    <w:p w14:paraId="71A778FF" w14:textId="77777777" w:rsidR="00683604" w:rsidRDefault="00683604">
      <w:pPr>
        <w:pStyle w:val="MKSHeading3"/>
      </w:pPr>
    </w:p>
    <w:p w14:paraId="40D9C34D" w14:textId="77777777" w:rsidR="00794657" w:rsidRDefault="00794657">
      <w:r>
        <w:br w:type="page"/>
      </w:r>
    </w:p>
    <w:p w14:paraId="7D2633C4" w14:textId="77777777" w:rsidR="00794657" w:rsidRDefault="00794657" w:rsidP="00794657">
      <w:pPr>
        <w:pStyle w:val="MKSHeading1"/>
        <w:rPr>
          <w:b w:val="0"/>
          <w:bCs w:val="0"/>
          <w:sz w:val="39"/>
          <w:szCs w:val="39"/>
          <w:lang w:eastAsia="zh-CN"/>
        </w:rPr>
      </w:pPr>
    </w:p>
    <w:p w14:paraId="3D9CDB64" w14:textId="77777777" w:rsidR="002C6442" w:rsidRPr="002C6442" w:rsidRDefault="00794657" w:rsidP="00794657">
      <w:pPr>
        <w:pStyle w:val="MKSHeading1"/>
      </w:pPr>
      <w:r>
        <w:rPr>
          <w:b w:val="0"/>
          <w:bCs w:val="0"/>
          <w:sz w:val="39"/>
          <w:szCs w:val="39"/>
          <w:lang w:eastAsia="zh-CN"/>
        </w:rPr>
        <w:t xml:space="preserve">Appendix A </w:t>
      </w:r>
      <w:r w:rsidR="002948AB">
        <w:rPr>
          <w:b w:val="0"/>
          <w:bCs w:val="0"/>
          <w:sz w:val="39"/>
          <w:szCs w:val="39"/>
          <w:lang w:eastAsia="zh-CN"/>
        </w:rPr>
        <w:tab/>
      </w:r>
      <w:r>
        <w:rPr>
          <w:b w:val="0"/>
          <w:bCs w:val="0"/>
          <w:sz w:val="39"/>
          <w:szCs w:val="39"/>
          <w:lang w:eastAsia="zh-CN"/>
        </w:rPr>
        <w:t>Terminology</w:t>
      </w:r>
    </w:p>
    <w:p w14:paraId="45996877" w14:textId="77777777" w:rsidR="00EE0329" w:rsidRPr="00DE4AAD" w:rsidRDefault="00EE0329" w:rsidP="00C32EBC">
      <w:pPr>
        <w:rPr>
          <w:vanish/>
          <w:lang w:eastAsia="ja-JP"/>
        </w:rPr>
      </w:pPr>
      <w:r w:rsidRPr="00DE4AAD">
        <w:rPr>
          <w:rFonts w:hint="eastAsia"/>
          <w:vanish/>
          <w:lang w:eastAsia="ja-JP"/>
        </w:rPr>
        <w:t>&lt;MKSID-5361&gt;</w:t>
      </w:r>
    </w:p>
    <w:p w14:paraId="29496E9B" w14:textId="77777777" w:rsidR="00EE0329" w:rsidRPr="006108AA" w:rsidRDefault="003C4C05" w:rsidP="00C32EBC">
      <w:r>
        <w:t> </w:t>
      </w:r>
      <w:r w:rsidR="00EE0329" w:rsidRPr="00DE4AAD">
        <w:rPr>
          <w:rFonts w:hint="eastAsia"/>
          <w:vanish/>
          <w:lang w:eastAsia="ja-JP"/>
        </w:rPr>
        <w:t>&lt;MKSID-5367&gt;</w:t>
      </w:r>
    </w:p>
    <w:p w14:paraId="0124EDD4" w14:textId="77777777" w:rsidR="00683604" w:rsidRDefault="00683604"/>
    <w:p w14:paraId="00C4965E" w14:textId="77777777" w:rsidR="00794657" w:rsidRDefault="00794657" w:rsidP="00794657">
      <w:pPr>
        <w:autoSpaceDE w:val="0"/>
        <w:autoSpaceDN w:val="0"/>
        <w:adjustRightInd w:val="0"/>
        <w:rPr>
          <w:rFonts w:ascii="Arial" w:hAnsi="Arial" w:cs="Arial"/>
          <w:sz w:val="18"/>
          <w:szCs w:val="18"/>
          <w:lang w:eastAsia="zh-CN"/>
        </w:rPr>
      </w:pPr>
      <w:r>
        <w:rPr>
          <w:rFonts w:ascii="Arial" w:hAnsi="Arial" w:cs="Arial"/>
          <w:sz w:val="18"/>
          <w:szCs w:val="18"/>
          <w:lang w:eastAsia="zh-CN"/>
        </w:rPr>
        <w:t xml:space="preserve">This appendix contains the list of terminology for the CFS </w:t>
      </w:r>
      <w:r w:rsidR="002661BA">
        <w:rPr>
          <w:rFonts w:ascii="Arial" w:hAnsi="Arial" w:cs="Arial"/>
          <w:sz w:val="18"/>
          <w:szCs w:val="18"/>
          <w:lang w:eastAsia="zh-CN"/>
        </w:rPr>
        <w:t xml:space="preserve">Simulink Wrapper </w:t>
      </w:r>
      <w:r>
        <w:rPr>
          <w:rFonts w:ascii="Arial" w:hAnsi="Arial" w:cs="Arial"/>
          <w:sz w:val="18"/>
          <w:szCs w:val="18"/>
          <w:lang w:eastAsia="zh-CN"/>
        </w:rPr>
        <w:t>used in this document</w:t>
      </w:r>
    </w:p>
    <w:p w14:paraId="10C9380B" w14:textId="77777777" w:rsidR="00794657" w:rsidRDefault="00794657" w:rsidP="00794657">
      <w:pPr>
        <w:autoSpaceDE w:val="0"/>
        <w:autoSpaceDN w:val="0"/>
        <w:adjustRightInd w:val="0"/>
        <w:rPr>
          <w:rFonts w:ascii="Arial" w:hAnsi="Arial" w:cs="Arial"/>
          <w:sz w:val="18"/>
          <w:szCs w:val="18"/>
          <w:lang w:eastAsia="zh-CN"/>
        </w:rPr>
      </w:pPr>
    </w:p>
    <w:p w14:paraId="1277BD33" w14:textId="77777777" w:rsidR="00794657" w:rsidRDefault="002661BA" w:rsidP="00794657">
      <w:pPr>
        <w:pStyle w:val="ListParagraph"/>
        <w:numPr>
          <w:ilvl w:val="0"/>
          <w:numId w:val="30"/>
        </w:numPr>
        <w:autoSpaceDE w:val="0"/>
        <w:autoSpaceDN w:val="0"/>
        <w:adjustRightInd w:val="0"/>
        <w:rPr>
          <w:rFonts w:ascii="Arial" w:hAnsi="Arial" w:cs="Arial"/>
          <w:sz w:val="18"/>
          <w:szCs w:val="18"/>
          <w:lang w:eastAsia="zh-CN"/>
        </w:rPr>
      </w:pPr>
      <w:r>
        <w:rPr>
          <w:rFonts w:ascii="Arial" w:hAnsi="Arial" w:cs="Arial"/>
          <w:b/>
          <w:bCs/>
          <w:sz w:val="18"/>
          <w:szCs w:val="18"/>
          <w:lang w:eastAsia="zh-CN"/>
        </w:rPr>
        <w:t>cFS</w:t>
      </w:r>
      <w:r w:rsidR="00794657" w:rsidRPr="00794657">
        <w:rPr>
          <w:rFonts w:ascii="Arial" w:hAnsi="Arial" w:cs="Arial"/>
          <w:b/>
          <w:bCs/>
          <w:sz w:val="18"/>
          <w:szCs w:val="18"/>
          <w:lang w:eastAsia="zh-CN"/>
        </w:rPr>
        <w:t xml:space="preserve"> </w:t>
      </w:r>
      <w:r>
        <w:rPr>
          <w:rFonts w:ascii="Arial" w:hAnsi="Arial" w:cs="Arial"/>
          <w:b/>
          <w:bCs/>
          <w:sz w:val="18"/>
          <w:szCs w:val="18"/>
          <w:lang w:eastAsia="zh-CN"/>
        </w:rPr>
        <w:t>–</w:t>
      </w:r>
      <w:r w:rsidR="00794657" w:rsidRPr="00794657">
        <w:rPr>
          <w:rFonts w:ascii="Arial" w:hAnsi="Arial" w:cs="Arial"/>
          <w:b/>
          <w:bCs/>
          <w:sz w:val="18"/>
          <w:szCs w:val="18"/>
          <w:lang w:eastAsia="zh-CN"/>
        </w:rPr>
        <w:t xml:space="preserve"> </w:t>
      </w:r>
      <w:r>
        <w:rPr>
          <w:rFonts w:ascii="Arial" w:hAnsi="Arial" w:cs="Arial"/>
          <w:sz w:val="18"/>
          <w:szCs w:val="18"/>
          <w:lang w:eastAsia="zh-CN"/>
        </w:rPr>
        <w:t>Core Flight System, software framework for running modular applications</w:t>
      </w:r>
    </w:p>
    <w:p w14:paraId="16A20564" w14:textId="77777777" w:rsidR="00794657" w:rsidRDefault="00794657" w:rsidP="00794657">
      <w:pPr>
        <w:pStyle w:val="ListParagraph"/>
        <w:autoSpaceDE w:val="0"/>
        <w:autoSpaceDN w:val="0"/>
        <w:adjustRightInd w:val="0"/>
        <w:rPr>
          <w:rFonts w:ascii="Arial" w:hAnsi="Arial" w:cs="Arial"/>
          <w:sz w:val="18"/>
          <w:szCs w:val="18"/>
          <w:lang w:eastAsia="zh-CN"/>
        </w:rPr>
      </w:pPr>
    </w:p>
    <w:p w14:paraId="60B57D78" w14:textId="604D2AA0" w:rsidR="00794657" w:rsidRDefault="002661BA" w:rsidP="00794657">
      <w:pPr>
        <w:pStyle w:val="ListParagraph"/>
        <w:numPr>
          <w:ilvl w:val="0"/>
          <w:numId w:val="30"/>
        </w:numPr>
        <w:autoSpaceDE w:val="0"/>
        <w:autoSpaceDN w:val="0"/>
        <w:adjustRightInd w:val="0"/>
        <w:rPr>
          <w:rFonts w:ascii="Arial" w:hAnsi="Arial" w:cs="Arial"/>
          <w:sz w:val="18"/>
          <w:szCs w:val="18"/>
          <w:lang w:eastAsia="zh-CN"/>
        </w:rPr>
      </w:pPr>
      <w:r>
        <w:rPr>
          <w:rFonts w:ascii="Arial" w:hAnsi="Arial" w:cs="Arial"/>
          <w:b/>
          <w:bCs/>
          <w:sz w:val="18"/>
          <w:szCs w:val="18"/>
          <w:lang w:eastAsia="zh-CN"/>
        </w:rPr>
        <w:t>SIL</w:t>
      </w:r>
      <w:r w:rsidR="00794657" w:rsidRPr="00794657">
        <w:rPr>
          <w:rFonts w:ascii="Arial" w:hAnsi="Arial" w:cs="Arial"/>
          <w:b/>
          <w:bCs/>
          <w:sz w:val="18"/>
          <w:szCs w:val="18"/>
          <w:lang w:eastAsia="zh-CN"/>
        </w:rPr>
        <w:t xml:space="preserve"> </w:t>
      </w:r>
      <w:r>
        <w:rPr>
          <w:rFonts w:ascii="Arial" w:hAnsi="Arial" w:cs="Arial"/>
          <w:b/>
          <w:bCs/>
          <w:sz w:val="18"/>
          <w:szCs w:val="18"/>
          <w:lang w:eastAsia="zh-CN"/>
        </w:rPr>
        <w:t>–</w:t>
      </w:r>
      <w:r w:rsidR="00794657" w:rsidRPr="00794657">
        <w:rPr>
          <w:rFonts w:ascii="Arial" w:hAnsi="Arial" w:cs="Arial"/>
          <w:b/>
          <w:bCs/>
          <w:sz w:val="18"/>
          <w:szCs w:val="18"/>
          <w:lang w:eastAsia="zh-CN"/>
        </w:rPr>
        <w:t xml:space="preserve"> </w:t>
      </w:r>
      <w:r>
        <w:rPr>
          <w:rFonts w:ascii="Arial" w:hAnsi="Arial" w:cs="Arial"/>
          <w:sz w:val="18"/>
          <w:szCs w:val="18"/>
          <w:lang w:eastAsia="zh-CN"/>
        </w:rPr>
        <w:t xml:space="preserve">Simulink Interface Layer, prior name of </w:t>
      </w:r>
      <w:r w:rsidR="00926C51">
        <w:rPr>
          <w:rFonts w:ascii="Arial" w:hAnsi="Arial" w:cs="Arial"/>
          <w:sz w:val="18"/>
          <w:szCs w:val="18"/>
          <w:lang w:eastAsia="zh-CN"/>
        </w:rPr>
        <w:t>SIL</w:t>
      </w:r>
    </w:p>
    <w:p w14:paraId="2D9B4644" w14:textId="77777777" w:rsidR="00794657" w:rsidRPr="00794657" w:rsidRDefault="00794657" w:rsidP="00794657">
      <w:pPr>
        <w:autoSpaceDE w:val="0"/>
        <w:autoSpaceDN w:val="0"/>
        <w:adjustRightInd w:val="0"/>
        <w:rPr>
          <w:rFonts w:ascii="Arial" w:hAnsi="Arial" w:cs="Arial"/>
          <w:sz w:val="18"/>
          <w:szCs w:val="18"/>
          <w:lang w:eastAsia="zh-CN"/>
        </w:rPr>
      </w:pPr>
    </w:p>
    <w:p w14:paraId="38E35C72" w14:textId="77777777" w:rsidR="00794657" w:rsidRDefault="002661BA" w:rsidP="00794657">
      <w:pPr>
        <w:pStyle w:val="ListParagraph"/>
        <w:numPr>
          <w:ilvl w:val="0"/>
          <w:numId w:val="30"/>
        </w:numPr>
        <w:autoSpaceDE w:val="0"/>
        <w:autoSpaceDN w:val="0"/>
        <w:adjustRightInd w:val="0"/>
        <w:rPr>
          <w:rFonts w:ascii="Arial" w:hAnsi="Arial" w:cs="Arial"/>
          <w:sz w:val="18"/>
          <w:szCs w:val="18"/>
          <w:lang w:eastAsia="zh-CN"/>
        </w:rPr>
      </w:pPr>
      <w:r>
        <w:rPr>
          <w:rFonts w:ascii="Arial" w:hAnsi="Arial" w:cs="Arial"/>
          <w:b/>
          <w:bCs/>
          <w:sz w:val="18"/>
          <w:szCs w:val="18"/>
          <w:lang w:eastAsia="zh-CN"/>
        </w:rPr>
        <w:t>LC</w:t>
      </w:r>
      <w:r w:rsidR="00794657" w:rsidRPr="00794657">
        <w:rPr>
          <w:rFonts w:ascii="Arial" w:hAnsi="Arial" w:cs="Arial"/>
          <w:b/>
          <w:bCs/>
          <w:sz w:val="18"/>
          <w:szCs w:val="18"/>
          <w:lang w:eastAsia="zh-CN"/>
        </w:rPr>
        <w:t xml:space="preserve"> </w:t>
      </w:r>
      <w:r>
        <w:rPr>
          <w:rFonts w:ascii="Arial" w:hAnsi="Arial" w:cs="Arial"/>
          <w:b/>
          <w:bCs/>
          <w:sz w:val="18"/>
          <w:szCs w:val="18"/>
          <w:lang w:eastAsia="zh-CN"/>
        </w:rPr>
        <w:t>–</w:t>
      </w:r>
      <w:r w:rsidR="00794657" w:rsidRPr="00794657">
        <w:rPr>
          <w:rFonts w:ascii="Arial" w:hAnsi="Arial" w:cs="Arial"/>
          <w:b/>
          <w:bCs/>
          <w:sz w:val="18"/>
          <w:szCs w:val="18"/>
          <w:lang w:eastAsia="zh-CN"/>
        </w:rPr>
        <w:t xml:space="preserve"> </w:t>
      </w:r>
      <w:r>
        <w:rPr>
          <w:rFonts w:ascii="Arial" w:hAnsi="Arial" w:cs="Arial"/>
          <w:sz w:val="18"/>
          <w:szCs w:val="18"/>
          <w:lang w:eastAsia="zh-CN"/>
        </w:rPr>
        <w:t>Limit Checker Application, cFS application for monitoring telemetry values and issuing actions in response</w:t>
      </w:r>
    </w:p>
    <w:p w14:paraId="055E4EAB" w14:textId="77777777" w:rsidR="00794657" w:rsidRDefault="00794657" w:rsidP="00794657">
      <w:pPr>
        <w:pStyle w:val="ListParagraph"/>
        <w:autoSpaceDE w:val="0"/>
        <w:autoSpaceDN w:val="0"/>
        <w:adjustRightInd w:val="0"/>
        <w:rPr>
          <w:rFonts w:ascii="Arial" w:hAnsi="Arial" w:cs="Arial"/>
          <w:sz w:val="18"/>
          <w:szCs w:val="18"/>
          <w:lang w:eastAsia="zh-CN"/>
        </w:rPr>
      </w:pPr>
    </w:p>
    <w:p w14:paraId="0DFCB404" w14:textId="77777777" w:rsidR="00794657" w:rsidRDefault="002661BA" w:rsidP="002E1907">
      <w:pPr>
        <w:pStyle w:val="ListParagraph"/>
        <w:numPr>
          <w:ilvl w:val="0"/>
          <w:numId w:val="30"/>
        </w:numPr>
        <w:autoSpaceDE w:val="0"/>
        <w:autoSpaceDN w:val="0"/>
        <w:adjustRightInd w:val="0"/>
        <w:rPr>
          <w:rFonts w:ascii="Arial" w:hAnsi="Arial" w:cs="Arial"/>
          <w:sz w:val="18"/>
          <w:szCs w:val="18"/>
          <w:lang w:eastAsia="zh-CN"/>
        </w:rPr>
      </w:pPr>
      <w:r w:rsidRPr="002661BA">
        <w:rPr>
          <w:rFonts w:ascii="Arial" w:hAnsi="Arial" w:cs="Arial"/>
          <w:b/>
          <w:bCs/>
          <w:sz w:val="18"/>
          <w:szCs w:val="18"/>
          <w:lang w:eastAsia="zh-CN"/>
        </w:rPr>
        <w:t>SB</w:t>
      </w:r>
      <w:r w:rsidR="00794657" w:rsidRPr="002661BA">
        <w:rPr>
          <w:rFonts w:ascii="Arial" w:hAnsi="Arial" w:cs="Arial"/>
          <w:b/>
          <w:bCs/>
          <w:sz w:val="18"/>
          <w:szCs w:val="18"/>
          <w:lang w:eastAsia="zh-CN"/>
        </w:rPr>
        <w:t xml:space="preserve"> </w:t>
      </w:r>
      <w:r>
        <w:rPr>
          <w:rFonts w:ascii="Arial" w:hAnsi="Arial" w:cs="Arial"/>
          <w:b/>
          <w:bCs/>
          <w:sz w:val="18"/>
          <w:szCs w:val="18"/>
          <w:lang w:eastAsia="zh-CN"/>
        </w:rPr>
        <w:t>–</w:t>
      </w:r>
      <w:r w:rsidR="00794657" w:rsidRPr="002661BA">
        <w:rPr>
          <w:rFonts w:ascii="Arial" w:hAnsi="Arial" w:cs="Arial"/>
          <w:b/>
          <w:bCs/>
          <w:sz w:val="18"/>
          <w:szCs w:val="18"/>
          <w:lang w:eastAsia="zh-CN"/>
        </w:rPr>
        <w:t xml:space="preserve"> </w:t>
      </w:r>
      <w:r>
        <w:rPr>
          <w:rFonts w:ascii="Arial" w:hAnsi="Arial" w:cs="Arial"/>
          <w:sz w:val="18"/>
          <w:szCs w:val="18"/>
          <w:lang w:eastAsia="zh-CN"/>
        </w:rPr>
        <w:t xml:space="preserve">Software Bus, </w:t>
      </w:r>
    </w:p>
    <w:p w14:paraId="3292B247" w14:textId="77777777" w:rsidR="002661BA" w:rsidRPr="002661BA" w:rsidRDefault="002661BA" w:rsidP="002661BA">
      <w:pPr>
        <w:autoSpaceDE w:val="0"/>
        <w:autoSpaceDN w:val="0"/>
        <w:adjustRightInd w:val="0"/>
        <w:rPr>
          <w:rFonts w:ascii="Arial" w:hAnsi="Arial" w:cs="Arial"/>
          <w:sz w:val="18"/>
          <w:szCs w:val="18"/>
          <w:lang w:eastAsia="zh-CN"/>
        </w:rPr>
      </w:pPr>
    </w:p>
    <w:p w14:paraId="40CE29CE" w14:textId="77777777" w:rsidR="00794657" w:rsidRDefault="002661BA" w:rsidP="00794657">
      <w:pPr>
        <w:pStyle w:val="ListParagraph"/>
        <w:numPr>
          <w:ilvl w:val="0"/>
          <w:numId w:val="30"/>
        </w:numPr>
        <w:autoSpaceDE w:val="0"/>
        <w:autoSpaceDN w:val="0"/>
        <w:adjustRightInd w:val="0"/>
        <w:rPr>
          <w:rFonts w:ascii="Arial" w:hAnsi="Arial" w:cs="Arial"/>
          <w:sz w:val="18"/>
          <w:szCs w:val="18"/>
          <w:lang w:eastAsia="zh-CN"/>
        </w:rPr>
      </w:pPr>
      <w:r>
        <w:rPr>
          <w:rFonts w:ascii="Arial" w:hAnsi="Arial" w:cs="Arial"/>
          <w:b/>
          <w:bCs/>
          <w:sz w:val="18"/>
          <w:szCs w:val="18"/>
          <w:lang w:eastAsia="zh-CN"/>
        </w:rPr>
        <w:t>FDC</w:t>
      </w:r>
      <w:r w:rsidR="00794657" w:rsidRPr="00794657">
        <w:rPr>
          <w:rFonts w:ascii="Arial" w:hAnsi="Arial" w:cs="Arial"/>
          <w:b/>
          <w:bCs/>
          <w:sz w:val="18"/>
          <w:szCs w:val="18"/>
          <w:lang w:eastAsia="zh-CN"/>
        </w:rPr>
        <w:t xml:space="preserve"> </w:t>
      </w:r>
      <w:r>
        <w:rPr>
          <w:rFonts w:ascii="Arial" w:hAnsi="Arial" w:cs="Arial"/>
          <w:sz w:val="18"/>
          <w:szCs w:val="18"/>
          <w:lang w:eastAsia="zh-CN"/>
        </w:rPr>
        <w:t>–</w:t>
      </w:r>
      <w:r w:rsidR="00794657" w:rsidRPr="00794657">
        <w:rPr>
          <w:rFonts w:ascii="Arial" w:hAnsi="Arial" w:cs="Arial"/>
          <w:sz w:val="18"/>
          <w:szCs w:val="18"/>
          <w:lang w:eastAsia="zh-CN"/>
        </w:rPr>
        <w:t xml:space="preserve"> </w:t>
      </w:r>
      <w:r>
        <w:rPr>
          <w:rFonts w:ascii="Arial" w:hAnsi="Arial" w:cs="Arial"/>
          <w:sz w:val="18"/>
          <w:szCs w:val="18"/>
          <w:lang w:eastAsia="zh-CN"/>
        </w:rPr>
        <w:t xml:space="preserve">Fault Detection and Correction, </w:t>
      </w:r>
    </w:p>
    <w:p w14:paraId="40269FC6" w14:textId="77777777" w:rsidR="00794657" w:rsidRPr="00794657" w:rsidRDefault="00794657" w:rsidP="00794657">
      <w:pPr>
        <w:autoSpaceDE w:val="0"/>
        <w:autoSpaceDN w:val="0"/>
        <w:adjustRightInd w:val="0"/>
        <w:rPr>
          <w:rFonts w:ascii="Arial" w:hAnsi="Arial" w:cs="Arial"/>
          <w:sz w:val="18"/>
          <w:szCs w:val="18"/>
          <w:lang w:eastAsia="zh-CN"/>
        </w:rPr>
      </w:pPr>
    </w:p>
    <w:p w14:paraId="24CC43E6" w14:textId="77777777" w:rsidR="00794657" w:rsidRDefault="002661BA" w:rsidP="00794657">
      <w:pPr>
        <w:pStyle w:val="ListParagraph"/>
        <w:numPr>
          <w:ilvl w:val="0"/>
          <w:numId w:val="30"/>
        </w:numPr>
        <w:autoSpaceDE w:val="0"/>
        <w:autoSpaceDN w:val="0"/>
        <w:adjustRightInd w:val="0"/>
        <w:rPr>
          <w:rFonts w:ascii="Arial" w:hAnsi="Arial" w:cs="Arial"/>
          <w:sz w:val="18"/>
          <w:szCs w:val="18"/>
          <w:lang w:eastAsia="zh-CN"/>
        </w:rPr>
      </w:pPr>
      <w:r>
        <w:rPr>
          <w:rFonts w:ascii="Arial" w:hAnsi="Arial" w:cs="Arial"/>
          <w:b/>
          <w:bCs/>
          <w:sz w:val="18"/>
          <w:szCs w:val="18"/>
          <w:lang w:eastAsia="zh-CN"/>
        </w:rPr>
        <w:t>EVS –</w:t>
      </w:r>
      <w:r>
        <w:rPr>
          <w:rFonts w:ascii="Arial" w:hAnsi="Arial" w:cs="Arial"/>
          <w:sz w:val="18"/>
          <w:szCs w:val="18"/>
          <w:lang w:eastAsia="zh-CN"/>
        </w:rPr>
        <w:t xml:space="preserve"> Event Services, cFS application</w:t>
      </w:r>
    </w:p>
    <w:p w14:paraId="4B55A7A5" w14:textId="77777777" w:rsidR="00683604" w:rsidRDefault="00683604"/>
    <w:p w14:paraId="300D3DA8" w14:textId="77777777" w:rsidR="00EE0329" w:rsidRPr="00DE4AAD" w:rsidRDefault="00EE0329" w:rsidP="00C32EBC">
      <w:pPr>
        <w:rPr>
          <w:vanish/>
          <w:lang w:eastAsia="ja-JP"/>
        </w:rPr>
      </w:pPr>
      <w:r w:rsidRPr="00DE4AAD">
        <w:rPr>
          <w:rFonts w:hint="eastAsia"/>
          <w:vanish/>
          <w:lang w:eastAsia="ja-JP"/>
        </w:rPr>
        <w:t>&lt;MKSID-5383&gt;</w:t>
      </w:r>
    </w:p>
    <w:p w14:paraId="07033246" w14:textId="77777777" w:rsidR="00EE0329" w:rsidRPr="00DE4AAD" w:rsidRDefault="00EE0329" w:rsidP="00C32EBC">
      <w:pPr>
        <w:rPr>
          <w:vanish/>
          <w:lang w:eastAsia="ja-JP"/>
        </w:rPr>
      </w:pPr>
      <w:r w:rsidRPr="00DE4AAD">
        <w:rPr>
          <w:rFonts w:hint="eastAsia"/>
          <w:vanish/>
          <w:lang w:eastAsia="ja-JP"/>
        </w:rPr>
        <w:t>&lt;MKSID-5385&gt;</w:t>
      </w:r>
    </w:p>
    <w:p w14:paraId="20AC4B8C" w14:textId="77777777" w:rsidR="00EE0329" w:rsidRPr="00DE4AAD" w:rsidRDefault="00EE0329" w:rsidP="00C32EBC">
      <w:pPr>
        <w:rPr>
          <w:vanish/>
          <w:lang w:eastAsia="ja-JP"/>
        </w:rPr>
      </w:pPr>
      <w:r w:rsidRPr="00DE4AAD">
        <w:rPr>
          <w:rFonts w:hint="eastAsia"/>
          <w:vanish/>
          <w:lang w:eastAsia="ja-JP"/>
        </w:rPr>
        <w:t>&lt;MKSID-5387&gt;</w:t>
      </w:r>
    </w:p>
    <w:p w14:paraId="0CDB0278" w14:textId="77777777" w:rsidR="00EE0329" w:rsidRPr="00DE4AAD" w:rsidRDefault="00EE0329" w:rsidP="00C32EBC">
      <w:pPr>
        <w:rPr>
          <w:vanish/>
          <w:lang w:eastAsia="ja-JP"/>
        </w:rPr>
      </w:pPr>
      <w:r w:rsidRPr="00DE4AAD">
        <w:rPr>
          <w:rFonts w:hint="eastAsia"/>
          <w:vanish/>
          <w:lang w:eastAsia="ja-JP"/>
        </w:rPr>
        <w:t>&lt;MKSID-5391&gt;</w:t>
      </w:r>
    </w:p>
    <w:p w14:paraId="48FA6972" w14:textId="77777777" w:rsidR="00EE0329" w:rsidRPr="00DE4AAD" w:rsidRDefault="00EE0329" w:rsidP="00C32EBC">
      <w:pPr>
        <w:rPr>
          <w:vanish/>
          <w:lang w:eastAsia="ja-JP"/>
        </w:rPr>
      </w:pPr>
      <w:r w:rsidRPr="00DE4AAD">
        <w:rPr>
          <w:rFonts w:hint="eastAsia"/>
          <w:vanish/>
          <w:lang w:eastAsia="ja-JP"/>
        </w:rPr>
        <w:t>&lt;MKSID-5393&gt;</w:t>
      </w:r>
    </w:p>
    <w:p w14:paraId="49AC0890" w14:textId="77777777" w:rsidR="00EE0329" w:rsidRPr="00DE4AAD" w:rsidRDefault="00EE0329" w:rsidP="00C32EBC">
      <w:pPr>
        <w:rPr>
          <w:vanish/>
          <w:lang w:eastAsia="ja-JP"/>
        </w:rPr>
      </w:pPr>
      <w:r w:rsidRPr="00DE4AAD">
        <w:rPr>
          <w:rFonts w:hint="eastAsia"/>
          <w:vanish/>
          <w:lang w:eastAsia="ja-JP"/>
        </w:rPr>
        <w:t>&lt;MKSID-5395&gt;</w:t>
      </w:r>
    </w:p>
    <w:p w14:paraId="67D16775" w14:textId="77777777" w:rsidR="00EE0329" w:rsidRPr="00DE4AAD" w:rsidRDefault="00EE0329" w:rsidP="00C32EBC">
      <w:pPr>
        <w:rPr>
          <w:vanish/>
          <w:lang w:eastAsia="ja-JP"/>
        </w:rPr>
      </w:pPr>
      <w:r w:rsidRPr="00DE4AAD">
        <w:rPr>
          <w:rFonts w:hint="eastAsia"/>
          <w:vanish/>
          <w:lang w:eastAsia="ja-JP"/>
        </w:rPr>
        <w:t>&lt;MKSID-5397&gt;</w:t>
      </w:r>
    </w:p>
    <w:p w14:paraId="677AE9F7" w14:textId="77777777" w:rsidR="00EE0329" w:rsidRPr="00DE4AAD" w:rsidRDefault="00EE0329" w:rsidP="00C32EBC">
      <w:pPr>
        <w:rPr>
          <w:vanish/>
          <w:lang w:eastAsia="ja-JP"/>
        </w:rPr>
      </w:pPr>
      <w:r w:rsidRPr="00DE4AAD">
        <w:rPr>
          <w:rFonts w:hint="eastAsia"/>
          <w:vanish/>
          <w:lang w:eastAsia="ja-JP"/>
        </w:rPr>
        <w:t>&lt;MKSID-5399&gt;</w:t>
      </w:r>
    </w:p>
    <w:p w14:paraId="716E893C" w14:textId="77777777" w:rsidR="00683604" w:rsidRDefault="00683604"/>
    <w:p w14:paraId="3893C134" w14:textId="77777777" w:rsidR="00EE0329" w:rsidRPr="00DE4AAD" w:rsidRDefault="00EE0329" w:rsidP="00C32EBC">
      <w:pPr>
        <w:rPr>
          <w:vanish/>
          <w:lang w:eastAsia="ja-JP"/>
        </w:rPr>
      </w:pPr>
      <w:r w:rsidRPr="00DE4AAD">
        <w:rPr>
          <w:rFonts w:hint="eastAsia"/>
          <w:vanish/>
          <w:lang w:eastAsia="ja-JP"/>
        </w:rPr>
        <w:t>&lt;MKSID-5401&gt;</w:t>
      </w:r>
    </w:p>
    <w:p w14:paraId="1767ABDA" w14:textId="77777777" w:rsidR="00EE0329" w:rsidRPr="00DE4AAD" w:rsidRDefault="00EE0329" w:rsidP="00C32EBC">
      <w:pPr>
        <w:rPr>
          <w:vanish/>
          <w:lang w:eastAsia="ja-JP"/>
        </w:rPr>
      </w:pPr>
      <w:r w:rsidRPr="00DE4AAD">
        <w:rPr>
          <w:rFonts w:hint="eastAsia"/>
          <w:vanish/>
          <w:lang w:eastAsia="ja-JP"/>
        </w:rPr>
        <w:t>&lt;MKSID-5403&gt;</w:t>
      </w:r>
    </w:p>
    <w:p w14:paraId="7F389A5D" w14:textId="77777777" w:rsidR="00EE0329" w:rsidRPr="00DE4AAD" w:rsidRDefault="00EE0329" w:rsidP="00C32EBC">
      <w:pPr>
        <w:rPr>
          <w:vanish/>
          <w:lang w:eastAsia="ja-JP"/>
        </w:rPr>
      </w:pPr>
      <w:r w:rsidRPr="00DE4AAD">
        <w:rPr>
          <w:rFonts w:hint="eastAsia"/>
          <w:vanish/>
          <w:lang w:eastAsia="ja-JP"/>
        </w:rPr>
        <w:t>&lt;MKSID-5405&gt;</w:t>
      </w:r>
    </w:p>
    <w:p w14:paraId="3986EFA0" w14:textId="77777777" w:rsidR="00EE0329" w:rsidRPr="00DE4AAD" w:rsidRDefault="00EE0329" w:rsidP="00C32EBC">
      <w:pPr>
        <w:rPr>
          <w:vanish/>
          <w:lang w:eastAsia="ja-JP"/>
        </w:rPr>
      </w:pPr>
      <w:r w:rsidRPr="00DE4AAD">
        <w:rPr>
          <w:rFonts w:hint="eastAsia"/>
          <w:vanish/>
          <w:lang w:eastAsia="ja-JP"/>
        </w:rPr>
        <w:t>&lt;MKSID-5407&gt;</w:t>
      </w:r>
    </w:p>
    <w:p w14:paraId="08A3A120" w14:textId="77777777" w:rsidR="00683604" w:rsidRDefault="00683604"/>
    <w:p w14:paraId="0868ED7E" w14:textId="0330D35B" w:rsidR="00EE0329" w:rsidRDefault="00EE0329" w:rsidP="00C32EBC">
      <w:pPr>
        <w:rPr>
          <w:ins w:id="74" w:author="Author"/>
          <w:lang w:eastAsia="ja-JP"/>
        </w:rPr>
      </w:pPr>
      <w:r w:rsidRPr="00DE4AAD">
        <w:rPr>
          <w:rFonts w:hint="eastAsia"/>
          <w:vanish/>
          <w:lang w:eastAsia="ja-JP"/>
        </w:rPr>
        <w:t>&lt;MKSID-5409&gt;</w:t>
      </w:r>
    </w:p>
    <w:p w14:paraId="63FB6325" w14:textId="2EE2E867" w:rsidR="00E532CA" w:rsidRPr="002C6442" w:rsidRDefault="00E532CA" w:rsidP="00E532CA">
      <w:pPr>
        <w:pStyle w:val="MKSHeading1"/>
        <w:rPr>
          <w:ins w:id="75" w:author="Author"/>
        </w:rPr>
      </w:pPr>
      <w:ins w:id="76" w:author="Author">
        <w:r>
          <w:rPr>
            <w:b w:val="0"/>
            <w:bCs w:val="0"/>
            <w:sz w:val="39"/>
            <w:szCs w:val="39"/>
            <w:lang w:eastAsia="zh-CN"/>
          </w:rPr>
          <w:t xml:space="preserve">Appendix B </w:t>
        </w:r>
        <w:r>
          <w:rPr>
            <w:b w:val="0"/>
            <w:bCs w:val="0"/>
            <w:sz w:val="39"/>
            <w:szCs w:val="39"/>
            <w:lang w:eastAsia="zh-CN"/>
          </w:rPr>
          <w:tab/>
          <w:t>Future Ideas</w:t>
        </w:r>
      </w:ins>
    </w:p>
    <w:p w14:paraId="03290C73" w14:textId="77777777" w:rsidR="00E532CA" w:rsidRPr="00DE4AAD" w:rsidRDefault="00E532CA" w:rsidP="00C32EBC">
      <w:pPr>
        <w:rPr>
          <w:vanish/>
          <w:lang w:eastAsia="ja-JP"/>
        </w:rPr>
      </w:pPr>
    </w:p>
    <w:p w14:paraId="3C6BBC56" w14:textId="77777777" w:rsidR="00683604" w:rsidRDefault="00683604"/>
    <w:p w14:paraId="1E5A771E" w14:textId="77777777" w:rsidR="00E532CA" w:rsidRDefault="00E532CA" w:rsidP="00E532CA">
      <w:pPr>
        <w:rPr>
          <w:ins w:id="77" w:author="Author"/>
          <w:lang w:eastAsia="ja-JP"/>
        </w:rPr>
      </w:pPr>
      <w:ins w:id="78" w:author="Author">
        <w:r>
          <w:rPr>
            <w:lang w:eastAsia="ja-JP"/>
          </w:rPr>
          <w:t>1. Support for multirate model</w:t>
        </w:r>
      </w:ins>
    </w:p>
    <w:p w14:paraId="0F987685" w14:textId="76083601" w:rsidR="00E532CA" w:rsidRDefault="00E532CA" w:rsidP="00E532CA">
      <w:pPr>
        <w:pStyle w:val="ListParagraph"/>
        <w:numPr>
          <w:ilvl w:val="0"/>
          <w:numId w:val="30"/>
        </w:numPr>
        <w:rPr>
          <w:ins w:id="79" w:author="Author"/>
          <w:lang w:eastAsia="ja-JP"/>
        </w:rPr>
      </w:pPr>
      <w:ins w:id="80" w:author="Author">
        <w:r>
          <w:rPr>
            <w:lang w:eastAsia="ja-JP"/>
          </w:rPr>
          <w:t>Current workaround is to separate rate groups into separate models/CFE apps</w:t>
        </w:r>
      </w:ins>
    </w:p>
    <w:p w14:paraId="67077DC4" w14:textId="6462BD95" w:rsidR="00E532CA" w:rsidRDefault="00E532CA" w:rsidP="00E532CA">
      <w:pPr>
        <w:pStyle w:val="ListParagraph"/>
        <w:numPr>
          <w:ilvl w:val="0"/>
          <w:numId w:val="30"/>
        </w:numPr>
        <w:rPr>
          <w:ins w:id="81" w:author="Author"/>
          <w:lang w:eastAsia="ja-JP"/>
        </w:rPr>
      </w:pPr>
      <w:ins w:id="82" w:author="Author">
        <w:r>
          <w:rPr>
            <w:lang w:eastAsia="ja-JP"/>
          </w:rPr>
          <w:t>Could potentially be supported via CFE Child Task API, but may be complicated</w:t>
        </w:r>
      </w:ins>
    </w:p>
    <w:p w14:paraId="2570C3E9" w14:textId="36EA6218" w:rsidR="00E532CA" w:rsidRDefault="00E532CA" w:rsidP="00E532CA">
      <w:pPr>
        <w:pStyle w:val="ListParagraph"/>
        <w:numPr>
          <w:ilvl w:val="0"/>
          <w:numId w:val="30"/>
        </w:numPr>
        <w:rPr>
          <w:ins w:id="83" w:author="Author"/>
          <w:lang w:eastAsia="ja-JP"/>
        </w:rPr>
      </w:pPr>
      <w:ins w:id="84" w:author="Author">
        <w:r>
          <w:rPr>
            <w:lang w:eastAsia="ja-JP"/>
          </w:rPr>
          <w:t>If not officially supported, perhaps prepare ‘official’ recommendation and/or examples on how to implement these models</w:t>
        </w:r>
      </w:ins>
    </w:p>
    <w:p w14:paraId="72189736" w14:textId="00BA4624" w:rsidR="00E532CA" w:rsidRDefault="00E532CA" w:rsidP="00E532CA">
      <w:pPr>
        <w:pStyle w:val="ListParagraph"/>
        <w:numPr>
          <w:ilvl w:val="0"/>
          <w:numId w:val="30"/>
        </w:numPr>
        <w:rPr>
          <w:ins w:id="85" w:author="Author"/>
          <w:lang w:eastAsia="ja-JP"/>
        </w:rPr>
      </w:pPr>
      <w:ins w:id="86" w:author="Author">
        <w:r>
          <w:rPr>
            <w:lang w:eastAsia="ja-JP"/>
          </w:rPr>
          <w:t>APL request</w:t>
        </w:r>
      </w:ins>
    </w:p>
    <w:p w14:paraId="346DDD17" w14:textId="77777777" w:rsidR="00E532CA" w:rsidRDefault="00E532CA" w:rsidP="00E532CA">
      <w:pPr>
        <w:rPr>
          <w:ins w:id="87" w:author="Author"/>
          <w:lang w:eastAsia="ja-JP"/>
        </w:rPr>
      </w:pPr>
      <w:ins w:id="88" w:author="Author">
        <w:r>
          <w:rPr>
            <w:lang w:eastAsia="ja-JP"/>
          </w:rPr>
          <w:t>2. Support for performance monitoring of sections of model</w:t>
        </w:r>
      </w:ins>
    </w:p>
    <w:p w14:paraId="75C7998A" w14:textId="336AF08D" w:rsidR="00E532CA" w:rsidRDefault="00E532CA" w:rsidP="00E532CA">
      <w:pPr>
        <w:pStyle w:val="ListParagraph"/>
        <w:numPr>
          <w:ilvl w:val="0"/>
          <w:numId w:val="30"/>
        </w:numPr>
        <w:rPr>
          <w:ins w:id="89" w:author="Author"/>
          <w:lang w:eastAsia="ja-JP"/>
        </w:rPr>
      </w:pPr>
      <w:ins w:id="90" w:author="Author">
        <w:r>
          <w:rPr>
            <w:lang w:eastAsia="ja-JP"/>
          </w:rPr>
          <w:t>Would be a block, placed into an atomic unit of the model (ie model reference, atomic subsystem)</w:t>
        </w:r>
      </w:ins>
    </w:p>
    <w:p w14:paraId="055A2957" w14:textId="41ECC979" w:rsidR="00E532CA" w:rsidRDefault="00E532CA" w:rsidP="00E532CA">
      <w:pPr>
        <w:pStyle w:val="ListParagraph"/>
        <w:numPr>
          <w:ilvl w:val="0"/>
          <w:numId w:val="30"/>
        </w:numPr>
        <w:rPr>
          <w:ins w:id="91" w:author="Author"/>
          <w:lang w:eastAsia="ja-JP"/>
        </w:rPr>
      </w:pPr>
      <w:ins w:id="92" w:author="Author">
        <w:r>
          <w:rPr>
            <w:lang w:eastAsia="ja-JP"/>
          </w:rPr>
          <w:t>In simulation, would do nothing (or maybe run tic toc, or maybe report to performance analyzer?)</w:t>
        </w:r>
      </w:ins>
    </w:p>
    <w:p w14:paraId="6EF098CA" w14:textId="1F45EE16" w:rsidR="00E532CA" w:rsidRDefault="00E532CA" w:rsidP="00E532CA">
      <w:pPr>
        <w:pStyle w:val="ListParagraph"/>
        <w:numPr>
          <w:ilvl w:val="0"/>
          <w:numId w:val="30"/>
        </w:numPr>
        <w:rPr>
          <w:ins w:id="93" w:author="Author"/>
          <w:lang w:eastAsia="ja-JP"/>
        </w:rPr>
      </w:pPr>
      <w:ins w:id="94" w:author="Author">
        <w:r>
          <w:rPr>
            <w:lang w:eastAsia="ja-JP"/>
          </w:rPr>
          <w:t>In codegen, would code performance entry/exit API calls at the subsystem boundary</w:t>
        </w:r>
      </w:ins>
    </w:p>
    <w:p w14:paraId="1F226157" w14:textId="77777777" w:rsidR="00E532CA" w:rsidRDefault="00E532CA" w:rsidP="00E532CA">
      <w:pPr>
        <w:rPr>
          <w:ins w:id="95" w:author="Author"/>
          <w:lang w:eastAsia="ja-JP"/>
        </w:rPr>
      </w:pPr>
      <w:ins w:id="96" w:author="Author">
        <w:r>
          <w:rPr>
            <w:lang w:eastAsia="ja-JP"/>
          </w:rPr>
          <w:t>3. Support for autogenerated table validation functions</w:t>
        </w:r>
      </w:ins>
    </w:p>
    <w:p w14:paraId="04FD0613" w14:textId="0105387D" w:rsidR="00E532CA" w:rsidRDefault="00E532CA" w:rsidP="00E532CA">
      <w:pPr>
        <w:pStyle w:val="ListParagraph"/>
        <w:numPr>
          <w:ilvl w:val="0"/>
          <w:numId w:val="30"/>
        </w:numPr>
        <w:rPr>
          <w:ins w:id="97" w:author="Author"/>
          <w:lang w:eastAsia="ja-JP"/>
        </w:rPr>
      </w:pPr>
      <w:ins w:id="98" w:author="Author">
        <w:r>
          <w:rPr>
            <w:lang w:eastAsia="ja-JP"/>
          </w:rPr>
          <w:t>Utilize matlab coder to generate c code for a matlab function which implements checks on table parameters</w:t>
        </w:r>
      </w:ins>
    </w:p>
    <w:p w14:paraId="79DEB49B" w14:textId="70B4CEB0" w:rsidR="00E532CA" w:rsidRDefault="00E532CA" w:rsidP="00E532CA">
      <w:pPr>
        <w:rPr>
          <w:ins w:id="99" w:author="Author"/>
          <w:lang w:eastAsia="ja-JP"/>
        </w:rPr>
      </w:pPr>
      <w:ins w:id="100" w:author="Author">
        <w:r>
          <w:rPr>
            <w:lang w:eastAsia="ja-JP"/>
          </w:rPr>
          <w:t>4. Support for CFS interfaces from within Matlab blocks</w:t>
        </w:r>
      </w:ins>
    </w:p>
    <w:p w14:paraId="6FC396DE" w14:textId="0E91BEE1" w:rsidR="00E532CA" w:rsidRDefault="00E532CA" w:rsidP="00E532CA">
      <w:pPr>
        <w:pStyle w:val="ListParagraph"/>
        <w:numPr>
          <w:ilvl w:val="0"/>
          <w:numId w:val="30"/>
        </w:numPr>
        <w:rPr>
          <w:ins w:id="101" w:author="Author"/>
          <w:lang w:eastAsia="ja-JP"/>
        </w:rPr>
      </w:pPr>
      <w:ins w:id="102" w:author="Author">
        <w:r>
          <w:rPr>
            <w:lang w:eastAsia="ja-JP"/>
          </w:rPr>
          <w:t>Supports alternative modeling paradigms by providing functions for events, FDC flags, and retrieving time</w:t>
        </w:r>
      </w:ins>
    </w:p>
    <w:p w14:paraId="3D7FA687" w14:textId="5DDD4E93" w:rsidR="00E532CA" w:rsidRDefault="00E532CA" w:rsidP="00E532CA">
      <w:pPr>
        <w:pStyle w:val="ListParagraph"/>
        <w:numPr>
          <w:ilvl w:val="0"/>
          <w:numId w:val="30"/>
        </w:numPr>
        <w:rPr>
          <w:ins w:id="103" w:author="Author"/>
          <w:lang w:eastAsia="ja-JP"/>
        </w:rPr>
      </w:pPr>
      <w:ins w:id="104" w:author="Author">
        <w:r>
          <w:rPr>
            <w:lang w:eastAsia="ja-JP"/>
          </w:rPr>
          <w:t>Allows issuing events within Matlab-based logic</w:t>
        </w:r>
      </w:ins>
    </w:p>
    <w:p w14:paraId="652467D3" w14:textId="77777777" w:rsidR="00E532CA" w:rsidRDefault="00E532CA" w:rsidP="00E532CA">
      <w:pPr>
        <w:rPr>
          <w:ins w:id="105" w:author="Author"/>
          <w:lang w:eastAsia="ja-JP"/>
        </w:rPr>
      </w:pPr>
      <w:ins w:id="106" w:author="Author">
        <w:r>
          <w:rPr>
            <w:lang w:eastAsia="ja-JP"/>
          </w:rPr>
          <w:t>5. Support a method of logging FDC/Event signals</w:t>
        </w:r>
      </w:ins>
    </w:p>
    <w:p w14:paraId="40B0013D" w14:textId="419448C1" w:rsidR="00E532CA" w:rsidRDefault="00E532CA" w:rsidP="00E532CA">
      <w:pPr>
        <w:pStyle w:val="ListParagraph"/>
        <w:numPr>
          <w:ilvl w:val="0"/>
          <w:numId w:val="30"/>
        </w:numPr>
        <w:rPr>
          <w:ins w:id="107" w:author="Author"/>
          <w:lang w:eastAsia="ja-JP"/>
        </w:rPr>
      </w:pPr>
      <w:ins w:id="108" w:author="Author">
        <w:r>
          <w:rPr>
            <w:lang w:eastAsia="ja-JP"/>
          </w:rPr>
          <w:t>In current implementation separate logging of these signals are required because blocks do not function in simulation mode</w:t>
        </w:r>
      </w:ins>
    </w:p>
    <w:p w14:paraId="3B2C571B" w14:textId="77777777" w:rsidR="00E532CA" w:rsidRDefault="00E532CA" w:rsidP="00E532CA">
      <w:pPr>
        <w:rPr>
          <w:ins w:id="109" w:author="Author"/>
          <w:lang w:eastAsia="ja-JP"/>
        </w:rPr>
      </w:pPr>
      <w:ins w:id="110" w:author="Author">
        <w:r>
          <w:rPr>
            <w:lang w:eastAsia="ja-JP"/>
          </w:rPr>
          <w:t>6. Direct generation of app from code generation</w:t>
        </w:r>
      </w:ins>
    </w:p>
    <w:p w14:paraId="2F166766" w14:textId="65DB1187" w:rsidR="00E532CA" w:rsidRDefault="00E532CA" w:rsidP="00E532CA">
      <w:pPr>
        <w:pStyle w:val="ListParagraph"/>
        <w:numPr>
          <w:ilvl w:val="0"/>
          <w:numId w:val="30"/>
        </w:numPr>
        <w:rPr>
          <w:ins w:id="111" w:author="Author"/>
          <w:lang w:eastAsia="ja-JP"/>
        </w:rPr>
      </w:pPr>
      <w:ins w:id="112" w:author="Author">
        <w:r>
          <w:rPr>
            <w:lang w:eastAsia="ja-JP"/>
          </w:rPr>
          <w:t>Advantages: Simplifies integration of code since no separate code or header files are required… everything is generated</w:t>
        </w:r>
      </w:ins>
    </w:p>
    <w:p w14:paraId="09897D90" w14:textId="1809B7A7" w:rsidR="00E532CA" w:rsidRDefault="00E532CA" w:rsidP="00E532CA">
      <w:pPr>
        <w:pStyle w:val="ListParagraph"/>
        <w:numPr>
          <w:ilvl w:val="0"/>
          <w:numId w:val="30"/>
        </w:numPr>
        <w:rPr>
          <w:ins w:id="113" w:author="Author"/>
          <w:lang w:eastAsia="ja-JP"/>
        </w:rPr>
      </w:pPr>
      <w:ins w:id="114" w:author="Author">
        <w:r>
          <w:rPr>
            <w:lang w:eastAsia="ja-JP"/>
          </w:rPr>
          <w:t>Disadvantages: Code generation process must now be aware of CFS API and updated to match rather than using header file as interface between generated and hand code</w:t>
        </w:r>
      </w:ins>
    </w:p>
    <w:p w14:paraId="7AA2B80E" w14:textId="77777777" w:rsidR="00E532CA" w:rsidRDefault="00E532CA" w:rsidP="00E532CA">
      <w:pPr>
        <w:rPr>
          <w:ins w:id="115" w:author="Author"/>
          <w:lang w:eastAsia="ja-JP"/>
        </w:rPr>
      </w:pPr>
      <w:ins w:id="116" w:author="Author">
        <w:r>
          <w:rPr>
            <w:lang w:eastAsia="ja-JP"/>
          </w:rPr>
          <w:t>7. Generate model harnesses into unit tests?</w:t>
        </w:r>
      </w:ins>
    </w:p>
    <w:p w14:paraId="4F7BDA82" w14:textId="77777777" w:rsidR="00E532CA" w:rsidRDefault="00E532CA" w:rsidP="00E532CA">
      <w:pPr>
        <w:rPr>
          <w:ins w:id="117" w:author="Author"/>
          <w:lang w:eastAsia="ja-JP"/>
        </w:rPr>
      </w:pPr>
      <w:ins w:id="118" w:author="Author">
        <w:r>
          <w:rPr>
            <w:lang w:eastAsia="ja-JP"/>
          </w:rPr>
          <w:t>8. Autogenerate supporting files (cmake, etc)?</w:t>
        </w:r>
      </w:ins>
    </w:p>
    <w:p w14:paraId="0C25069D" w14:textId="5D7A9CF1" w:rsidR="00EE0329" w:rsidRPr="00DE4AAD" w:rsidRDefault="00E532CA" w:rsidP="00E532CA">
      <w:pPr>
        <w:rPr>
          <w:vanish/>
          <w:lang w:eastAsia="ja-JP"/>
        </w:rPr>
      </w:pPr>
      <w:ins w:id="119" w:author="Author">
        <w:r>
          <w:rPr>
            <w:lang w:eastAsia="ja-JP"/>
          </w:rPr>
          <w:t>9. Maybe track usage of variant models and make visible in generated code</w:t>
        </w:r>
      </w:ins>
      <w:r w:rsidR="00EE0329" w:rsidRPr="00DE4AAD">
        <w:rPr>
          <w:rFonts w:hint="eastAsia"/>
          <w:vanish/>
          <w:lang w:eastAsia="ja-JP"/>
        </w:rPr>
        <w:t>&lt;MKSID-5411&gt;</w:t>
      </w:r>
    </w:p>
    <w:p w14:paraId="037B6093" w14:textId="77777777" w:rsidR="00EE0329" w:rsidRPr="00DE4AAD" w:rsidRDefault="00EE0329" w:rsidP="00C32EBC">
      <w:pPr>
        <w:rPr>
          <w:vanish/>
          <w:lang w:eastAsia="ja-JP"/>
        </w:rPr>
      </w:pPr>
      <w:r w:rsidRPr="00DE4AAD">
        <w:rPr>
          <w:rFonts w:hint="eastAsia"/>
          <w:vanish/>
          <w:lang w:eastAsia="ja-JP"/>
        </w:rPr>
        <w:t>&lt;MKSID-5415&gt;</w:t>
      </w:r>
    </w:p>
    <w:p w14:paraId="2F3488F9" w14:textId="77777777" w:rsidR="00683604" w:rsidRDefault="00683604">
      <w:pPr>
        <w:pStyle w:val="MKSHeading3"/>
      </w:pPr>
    </w:p>
    <w:p w14:paraId="0D777A53" w14:textId="77777777" w:rsidR="00EE0329" w:rsidRPr="00DE4AAD" w:rsidRDefault="00EE0329" w:rsidP="00C32EBC">
      <w:pPr>
        <w:rPr>
          <w:vanish/>
          <w:lang w:eastAsia="ja-JP"/>
        </w:rPr>
      </w:pPr>
      <w:r w:rsidRPr="00DE4AAD">
        <w:rPr>
          <w:rFonts w:hint="eastAsia"/>
          <w:vanish/>
          <w:lang w:eastAsia="ja-JP"/>
        </w:rPr>
        <w:t>&lt;MKSID-5417&gt;</w:t>
      </w:r>
    </w:p>
    <w:p w14:paraId="3B9C68AB" w14:textId="77777777" w:rsidR="00683604" w:rsidRDefault="00683604"/>
    <w:p w14:paraId="7A682988" w14:textId="77777777" w:rsidR="00EE0329" w:rsidRPr="00DE4AAD" w:rsidRDefault="00EE0329" w:rsidP="00C32EBC">
      <w:pPr>
        <w:rPr>
          <w:vanish/>
          <w:lang w:eastAsia="ja-JP"/>
        </w:rPr>
      </w:pPr>
      <w:r w:rsidRPr="00DE4AAD">
        <w:rPr>
          <w:rFonts w:hint="eastAsia"/>
          <w:vanish/>
          <w:lang w:eastAsia="ja-JP"/>
        </w:rPr>
        <w:lastRenderedPageBreak/>
        <w:t>&lt;MKSID-5427&gt;</w:t>
      </w:r>
    </w:p>
    <w:p w14:paraId="090E3634" w14:textId="77777777" w:rsidR="00EE0329" w:rsidRPr="00DE4AAD" w:rsidRDefault="00EE0329" w:rsidP="00C32EBC">
      <w:pPr>
        <w:rPr>
          <w:vanish/>
          <w:lang w:eastAsia="ja-JP"/>
        </w:rPr>
      </w:pPr>
      <w:r w:rsidRPr="00DE4AAD">
        <w:rPr>
          <w:rFonts w:hint="eastAsia"/>
          <w:vanish/>
          <w:lang w:eastAsia="ja-JP"/>
        </w:rPr>
        <w:t>&lt;MKSID-5431&gt;</w:t>
      </w:r>
    </w:p>
    <w:p w14:paraId="01421CAC" w14:textId="77777777" w:rsidR="00683604" w:rsidRDefault="00683604">
      <w:pPr>
        <w:pStyle w:val="MKSHeading3"/>
      </w:pPr>
    </w:p>
    <w:p w14:paraId="6052934D" w14:textId="77777777" w:rsidR="00EE0329" w:rsidRPr="00DE4AAD" w:rsidRDefault="00EE0329" w:rsidP="00C32EBC">
      <w:pPr>
        <w:rPr>
          <w:vanish/>
          <w:lang w:eastAsia="ja-JP"/>
        </w:rPr>
      </w:pPr>
      <w:r w:rsidRPr="00DE4AAD">
        <w:rPr>
          <w:rFonts w:hint="eastAsia"/>
          <w:vanish/>
          <w:lang w:eastAsia="ja-JP"/>
        </w:rPr>
        <w:t>&lt;MKSID-5433&gt;</w:t>
      </w:r>
    </w:p>
    <w:p w14:paraId="5AE9E03E" w14:textId="77777777" w:rsidR="00683604" w:rsidRDefault="00683604"/>
    <w:sectPr w:rsidR="00683604" w:rsidSect="005718EA">
      <w:headerReference w:type="default" r:id="rId11"/>
      <w:footerReference w:type="default" r:id="rId1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60054CCA" w14:textId="77777777" w:rsidR="007D1234" w:rsidRDefault="007D1234">
      <w:pPr>
        <w:pStyle w:val="CommentText"/>
      </w:pPr>
      <w:r>
        <w:rPr>
          <w:rStyle w:val="CommentReference"/>
        </w:rPr>
        <w:annotationRef/>
      </w:r>
      <w:r>
        <w:t>Not sure how to properly attribute these</w:t>
      </w:r>
    </w:p>
  </w:comment>
  <w:comment w:id="1" w:author="Author" w:initials="A">
    <w:p w14:paraId="362EF643" w14:textId="37C44A6A" w:rsidR="007D1234" w:rsidRDefault="007D1234">
      <w:pPr>
        <w:pStyle w:val="CommentText"/>
      </w:pPr>
      <w:r>
        <w:rPr>
          <w:rStyle w:val="CommentReference"/>
        </w:rPr>
        <w:annotationRef/>
      </w:r>
      <w:r>
        <w:t>May want to update/create new figure showing standard context diagram (bubble showing interactions with other Apps)</w:t>
      </w:r>
    </w:p>
  </w:comment>
  <w:comment w:id="4" w:author="Author" w:initials="A">
    <w:p w14:paraId="4EB20EB9" w14:textId="77777777" w:rsidR="001A4E99" w:rsidRDefault="001A4E99">
      <w:pPr>
        <w:pStyle w:val="CommentText"/>
      </w:pPr>
      <w:r>
        <w:rPr>
          <w:rStyle w:val="CommentReference"/>
        </w:rPr>
        <w:annotationRef/>
      </w:r>
      <w:r>
        <w:t>Mention project setup? SIL has a cfg file which contains macros to configure the software. ApIDs are specified in another header file</w:t>
      </w:r>
    </w:p>
    <w:p w14:paraId="2F33FDDC" w14:textId="77777777" w:rsidR="001A4E99" w:rsidRDefault="001A4E99">
      <w:pPr>
        <w:pStyle w:val="CommentText"/>
      </w:pPr>
    </w:p>
    <w:p w14:paraId="6AE7ECB5" w14:textId="68C4237F" w:rsidR="001A4E99" w:rsidRDefault="001A4E99">
      <w:pPr>
        <w:pStyle w:val="CommentText"/>
      </w:pPr>
      <w:r>
        <w:t>May give more context to understand requirements?</w:t>
      </w:r>
    </w:p>
  </w:comment>
  <w:comment w:id="5" w:author="Author" w:initials="A">
    <w:p w14:paraId="2A899755" w14:textId="7B7F6474" w:rsidR="00733017" w:rsidRDefault="00733017">
      <w:pPr>
        <w:pStyle w:val="CommentText"/>
      </w:pPr>
      <w:r>
        <w:rPr>
          <w:rStyle w:val="CommentReference"/>
        </w:rPr>
        <w:annotationRef/>
      </w:r>
    </w:p>
  </w:comment>
  <w:comment w:id="8" w:author="Author" w:initials="A">
    <w:p w14:paraId="3E2A5793" w14:textId="08689B40" w:rsidR="007D1234" w:rsidRDefault="007D1234">
      <w:pPr>
        <w:pStyle w:val="CommentText"/>
      </w:pPr>
      <w:r>
        <w:rPr>
          <w:rStyle w:val="CommentReference"/>
        </w:rPr>
        <w:annotationRef/>
      </w:r>
      <w:r>
        <w:t>This can be build-tested by checking the CFE Table Registry Packet.</w:t>
      </w:r>
    </w:p>
  </w:comment>
  <w:comment w:id="11" w:author="Author" w:initials="A">
    <w:p w14:paraId="21215F1F" w14:textId="516780A7" w:rsidR="007D1234" w:rsidRDefault="007D1234">
      <w:pPr>
        <w:pStyle w:val="CommentText"/>
      </w:pPr>
      <w:r>
        <w:rPr>
          <w:rStyle w:val="CommentReference"/>
        </w:rPr>
        <w:annotationRef/>
      </w:r>
      <w:r>
        <w:t>Since registering and loading table data are two separate cFE table operations, I felt that they should have separate requirements.</w:t>
      </w:r>
    </w:p>
  </w:comment>
  <w:comment w:id="13" w:author="Author" w:initials="A">
    <w:p w14:paraId="567F5146" w14:textId="2413496A" w:rsidR="007D1234" w:rsidRDefault="007D1234">
      <w:pPr>
        <w:pStyle w:val="CommentText"/>
      </w:pPr>
      <w:r>
        <w:rPr>
          <w:rStyle w:val="CommentReference"/>
        </w:rPr>
        <w:annotationRef/>
      </w:r>
      <w:r>
        <w:t>New requirement if table callback function not specified.  Even though table callback functions are not auto-coded yet, I still included it in the broad category of “SIL-compatible software”</w:t>
      </w:r>
    </w:p>
  </w:comment>
  <w:comment w:id="14" w:author="Author" w:initials="A">
    <w:p w14:paraId="460D423E" w14:textId="4A819267" w:rsidR="007D1234" w:rsidRDefault="007D1234">
      <w:pPr>
        <w:pStyle w:val="CommentText"/>
      </w:pPr>
      <w:r>
        <w:rPr>
          <w:rStyle w:val="CommentReference"/>
        </w:rPr>
        <w:annotationRef/>
      </w:r>
      <w:r>
        <w:t>Do not think the requirement needs to mention anything with regards to software pipe because that has to do with implementation.  I believe this will make SB-1020 unnecessary, therefore I will delete.</w:t>
      </w:r>
    </w:p>
  </w:comment>
  <w:comment w:id="16" w:author="Author" w:initials="A">
    <w:p w14:paraId="7F8434F1" w14:textId="450F618A" w:rsidR="007D1234" w:rsidRDefault="007D1234">
      <w:pPr>
        <w:pStyle w:val="CommentText"/>
      </w:pPr>
      <w:r>
        <w:rPr>
          <w:rStyle w:val="CommentReference"/>
        </w:rPr>
        <w:annotationRef/>
      </w:r>
      <w:r>
        <w:t>Somehow work in the default function code values for these commands?</w:t>
      </w:r>
    </w:p>
  </w:comment>
  <w:comment w:id="17" w:author="Author" w:initials="A">
    <w:p w14:paraId="2D189666" w14:textId="177A4451" w:rsidR="00191C9B" w:rsidRDefault="00191C9B">
      <w:pPr>
        <w:pStyle w:val="CommentText"/>
      </w:pPr>
      <w:r>
        <w:rPr>
          <w:rStyle w:val="CommentReference"/>
        </w:rPr>
        <w:annotationRef/>
      </w:r>
      <w:r>
        <w:t>The function codes for No-Op, Reset, Configure FDC, Clear FDC are set in sil_app_cfg.h as 0-3, respectively, but can be changed before compilation</w:t>
      </w:r>
    </w:p>
  </w:comment>
  <w:comment w:id="28" w:author="Author" w:initials="A">
    <w:p w14:paraId="5B3F5E28" w14:textId="09A55475" w:rsidR="007D1234" w:rsidRDefault="007D1234">
      <w:pPr>
        <w:pStyle w:val="CommentText"/>
      </w:pPr>
      <w:r>
        <w:rPr>
          <w:rStyle w:val="CommentReference"/>
        </w:rPr>
        <w:annotationRef/>
      </w:r>
      <w:r>
        <w:t>I believe this will make SB-1030 unnecessary, therefore I will delete.</w:t>
      </w:r>
    </w:p>
  </w:comment>
  <w:comment w:id="33" w:author="Author" w:initials="A">
    <w:p w14:paraId="2A6C3AD3" w14:textId="554DE3A0" w:rsidR="007D1234" w:rsidRDefault="007D1234">
      <w:pPr>
        <w:pStyle w:val="CommentText"/>
      </w:pPr>
      <w:r>
        <w:rPr>
          <w:rStyle w:val="CommentReference"/>
        </w:rPr>
        <w:annotationRef/>
      </w:r>
      <w:r>
        <w:t>Removed SB-1040 has more to do with implementation than it being a requirement of the SIL software.</w:t>
      </w:r>
    </w:p>
  </w:comment>
  <w:comment w:id="34" w:author="Author" w:initials="A">
    <w:p w14:paraId="5C061810" w14:textId="410A69CD" w:rsidR="007D1234" w:rsidRDefault="007D1234">
      <w:pPr>
        <w:pStyle w:val="CommentText"/>
      </w:pPr>
      <w:r>
        <w:rPr>
          <w:rStyle w:val="CommentReference"/>
        </w:rPr>
        <w:annotationRef/>
      </w:r>
      <w:r>
        <w:t>Unit or Build Testing?</w:t>
      </w:r>
    </w:p>
  </w:comment>
  <w:comment w:id="35" w:author="Author" w:initials="A">
    <w:p w14:paraId="0D215921" w14:textId="1B085456" w:rsidR="007D1234" w:rsidRDefault="007D1234">
      <w:pPr>
        <w:pStyle w:val="CommentText"/>
      </w:pPr>
      <w:r>
        <w:rPr>
          <w:rStyle w:val="CommentReference"/>
        </w:rPr>
        <w:annotationRef/>
      </w:r>
      <w:r>
        <w:t>Removed reference to “trigger flags” because that has more to do with implementation</w:t>
      </w:r>
    </w:p>
  </w:comment>
  <w:comment w:id="36" w:author="Author" w:initials="A">
    <w:p w14:paraId="6DBC14FC" w14:textId="02C2E95C" w:rsidR="007D1234" w:rsidRDefault="007D1234">
      <w:pPr>
        <w:pStyle w:val="CommentText"/>
      </w:pPr>
      <w:r>
        <w:rPr>
          <w:rStyle w:val="CommentReference"/>
        </w:rPr>
        <w:annotationRef/>
      </w:r>
      <w:r>
        <w:t>“Configure FDC” command will be excluded from the SIL code compilation if FDC reporting disabled.</w:t>
      </w:r>
    </w:p>
  </w:comment>
  <w:comment w:id="40" w:author="Author" w:initials="A">
    <w:p w14:paraId="0FCEEEF9" w14:textId="4FA9AA29" w:rsidR="007D1234" w:rsidRDefault="007D1234">
      <w:pPr>
        <w:pStyle w:val="CommentText"/>
      </w:pPr>
      <w:r>
        <w:rPr>
          <w:rStyle w:val="CommentReference"/>
        </w:rPr>
        <w:annotationRef/>
      </w:r>
      <w:r>
        <w:t>Clarify behavior if FDC not enabled? Is the command rejected? Silently accepted? Event?</w:t>
      </w:r>
    </w:p>
  </w:comment>
  <w:comment w:id="47" w:author="Author" w:initials="A">
    <w:p w14:paraId="06603F86" w14:textId="482CE3BC" w:rsidR="007D1234" w:rsidRDefault="007D1234">
      <w:pPr>
        <w:pStyle w:val="CommentText"/>
      </w:pPr>
      <w:r>
        <w:rPr>
          <w:rStyle w:val="CommentReference"/>
        </w:rPr>
        <w:annotationRef/>
      </w:r>
      <w:r>
        <w:t>Want to make clear that No-Op, Reset, Configure FDC, Clear FDC, wake-ups, etc…will not be queued.</w:t>
      </w:r>
    </w:p>
  </w:comment>
  <w:comment w:id="51" w:author="Author" w:initials="A">
    <w:p w14:paraId="4792A916" w14:textId="6926E39D" w:rsidR="001A4E99" w:rsidRDefault="001A4E99">
      <w:pPr>
        <w:pStyle w:val="CommentText"/>
      </w:pPr>
      <w:r>
        <w:rPr>
          <w:rStyle w:val="CommentReference"/>
        </w:rPr>
        <w:annotationRef/>
      </w:r>
      <w:r>
        <w:t>Wording doesn’t make sense… can’t pass message after step function has been executed, unless that’s preparing for the next cycle?</w:t>
      </w:r>
    </w:p>
  </w:comment>
  <w:comment w:id="52" w:author="Author" w:initials="A">
    <w:p w14:paraId="512BC92E" w14:textId="179BA3E7" w:rsidR="00E12919" w:rsidRDefault="00E12919">
      <w:pPr>
        <w:pStyle w:val="CommentText"/>
      </w:pPr>
      <w:r>
        <w:rPr>
          <w:rStyle w:val="CommentReference"/>
        </w:rPr>
        <w:annotationRef/>
      </w:r>
      <w:r>
        <w:t>Wilil be used in next cycle – fixed wording</w:t>
      </w:r>
    </w:p>
  </w:comment>
  <w:comment w:id="61" w:author="Author" w:initials="A">
    <w:p w14:paraId="13F6E118" w14:textId="66C79E3E" w:rsidR="001A4E99" w:rsidRDefault="001A4E99">
      <w:pPr>
        <w:pStyle w:val="CommentText"/>
      </w:pPr>
      <w:r>
        <w:rPr>
          <w:rStyle w:val="CommentReference"/>
        </w:rPr>
        <w:annotationRef/>
      </w:r>
      <w:r>
        <w:t>Maybe clarify how a unrecognized fcn code is defined? Above it said that all other commands get passed to the autocode.</w:t>
      </w:r>
    </w:p>
  </w:comment>
  <w:comment w:id="62" w:author="Author" w:initials="A">
    <w:p w14:paraId="03C713A8" w14:textId="120F9196" w:rsidR="00D35999" w:rsidRDefault="00D35999">
      <w:pPr>
        <w:pStyle w:val="CommentText"/>
      </w:pPr>
      <w:r>
        <w:rPr>
          <w:rStyle w:val="CommentReference"/>
        </w:rPr>
        <w:annotationRef/>
      </w:r>
      <w:r>
        <w:t>Defined it as a range of valid values</w:t>
      </w:r>
    </w:p>
  </w:comment>
  <w:comment w:id="67" w:author="Author" w:initials="A">
    <w:p w14:paraId="25716F28" w14:textId="2606A2AA" w:rsidR="002D6ADE" w:rsidRDefault="002D6ADE">
      <w:pPr>
        <w:pStyle w:val="CommentText"/>
      </w:pPr>
      <w:r>
        <w:rPr>
          <w:rStyle w:val="CommentReference"/>
        </w:rPr>
        <w:annotationRef/>
      </w:r>
      <w:r>
        <w:t>Only if time is enabled, correct?</w:t>
      </w:r>
    </w:p>
  </w:comment>
  <w:comment w:id="65" w:author="Author" w:initials="A">
    <w:p w14:paraId="37B89B46" w14:textId="17C495AE" w:rsidR="00D35999" w:rsidRDefault="00D35999">
      <w:pPr>
        <w:pStyle w:val="CommentText"/>
      </w:pPr>
      <w:r>
        <w:rPr>
          <w:rStyle w:val="CommentReference"/>
        </w:rPr>
        <w:annotationRef/>
      </w:r>
      <w:r>
        <w:t>Added this to requirement.</w:t>
      </w:r>
    </w:p>
  </w:comment>
  <w:comment w:id="70" w:author="Author" w:initials="A">
    <w:p w14:paraId="2B38EF7E" w14:textId="6D30D8EE" w:rsidR="007D1234" w:rsidRDefault="007D1234">
      <w:pPr>
        <w:pStyle w:val="CommentText"/>
      </w:pPr>
      <w:r>
        <w:rPr>
          <w:rStyle w:val="CommentReference"/>
        </w:rPr>
        <w:annotationRef/>
      </w:r>
      <w:r>
        <w:rPr>
          <w:rStyle w:val="CommentReference"/>
        </w:rPr>
        <w:t>Deleted FDC-1020 because it had to do with implementation.</w:t>
      </w:r>
    </w:p>
  </w:comment>
  <w:comment w:id="71" w:author="Author" w:initials="A">
    <w:p w14:paraId="1D36260F" w14:textId="424885EC" w:rsidR="007D1234" w:rsidRDefault="007D1234">
      <w:pPr>
        <w:pStyle w:val="CommentText"/>
      </w:pPr>
      <w:r>
        <w:rPr>
          <w:rStyle w:val="CommentReference"/>
        </w:rPr>
        <w:annotationRef/>
      </w:r>
      <w:r>
        <w:t>Deleted INIT-1010 and INIT-1011 because it is redundant to TBL-1002 (we can move TBL-1002 to the INIT section)</w:t>
      </w:r>
    </w:p>
  </w:comment>
  <w:comment w:id="72" w:author="Author" w:initials="A">
    <w:p w14:paraId="5DEDEB81" w14:textId="6A992FD3" w:rsidR="007D1234" w:rsidRDefault="007D1234">
      <w:pPr>
        <w:pStyle w:val="CommentText"/>
      </w:pPr>
      <w:r>
        <w:rPr>
          <w:rStyle w:val="CommentReference"/>
        </w:rPr>
        <w:annotationRef/>
      </w:r>
      <w:r>
        <w:t>Could we handle this at compile time instead?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054CCA" w15:done="0"/>
  <w15:commentEx w15:paraId="362EF643" w15:done="0"/>
  <w15:commentEx w15:paraId="6AE7ECB5" w15:done="0"/>
  <w15:commentEx w15:paraId="2A899755" w15:paraIdParent="6AE7ECB5" w15:done="0"/>
  <w15:commentEx w15:paraId="3E2A5793" w15:done="0"/>
  <w15:commentEx w15:paraId="21215F1F" w15:done="1"/>
  <w15:commentEx w15:paraId="567F5146" w15:done="0"/>
  <w15:commentEx w15:paraId="460D423E" w15:done="1"/>
  <w15:commentEx w15:paraId="7F8434F1" w15:done="0"/>
  <w15:commentEx w15:paraId="2D189666" w15:paraIdParent="7F8434F1" w15:done="0"/>
  <w15:commentEx w15:paraId="5B3F5E28" w15:done="1"/>
  <w15:commentEx w15:paraId="2A6C3AD3" w15:done="1"/>
  <w15:commentEx w15:paraId="5C061810" w15:done="0"/>
  <w15:commentEx w15:paraId="0D215921" w15:done="1"/>
  <w15:commentEx w15:paraId="6DBC14FC" w15:done="0"/>
  <w15:commentEx w15:paraId="0FCEEEF9" w15:done="0"/>
  <w15:commentEx w15:paraId="06603F86" w15:done="1"/>
  <w15:commentEx w15:paraId="4792A916" w15:done="0"/>
  <w15:commentEx w15:paraId="512BC92E" w15:paraIdParent="4792A916" w15:done="0"/>
  <w15:commentEx w15:paraId="13F6E118" w15:done="0"/>
  <w15:commentEx w15:paraId="03C713A8" w15:paraIdParent="13F6E118" w15:done="0"/>
  <w15:commentEx w15:paraId="25716F28" w15:done="0"/>
  <w15:commentEx w15:paraId="37B89B46" w15:paraIdParent="25716F28" w15:done="0"/>
  <w15:commentEx w15:paraId="2B38EF7E" w15:done="1"/>
  <w15:commentEx w15:paraId="1D36260F" w15:done="0"/>
  <w15:commentEx w15:paraId="5DEDEB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054CCA" w16cid:durableId="1E428F40"/>
  <w16cid:commentId w16cid:paraId="6AE7ECB5" w16cid:durableId="1EB1602A"/>
  <w16cid:commentId w16cid:paraId="3E2A5793" w16cid:durableId="1EB15D9E"/>
  <w16cid:commentId w16cid:paraId="21215F1F" w16cid:durableId="1EB15D9F"/>
  <w16cid:commentId w16cid:paraId="567F5146" w16cid:durableId="1EB15DA0"/>
  <w16cid:commentId w16cid:paraId="460D423E" w16cid:durableId="1EB15DA1"/>
  <w16cid:commentId w16cid:paraId="7F8434F1" w16cid:durableId="1EB15FDD"/>
  <w16cid:commentId w16cid:paraId="5B3F5E28" w16cid:durableId="1EB15DA2"/>
  <w16cid:commentId w16cid:paraId="5C061810" w16cid:durableId="1EB15DA3"/>
  <w16cid:commentId w16cid:paraId="0D215921" w16cid:durableId="1EB15DA4"/>
  <w16cid:commentId w16cid:paraId="6DBC14FC" w16cid:durableId="1EB15DA5"/>
  <w16cid:commentId w16cid:paraId="0FCEEEF9" w16cid:durableId="1EB15E87"/>
  <w16cid:commentId w16cid:paraId="06603F86" w16cid:durableId="1EB15DA6"/>
  <w16cid:commentId w16cid:paraId="4792A916" w16cid:durableId="1EB160E2"/>
  <w16cid:commentId w16cid:paraId="13F6E118" w16cid:durableId="1EB16168"/>
  <w16cid:commentId w16cid:paraId="25716F28" w16cid:durableId="1EB161DC"/>
  <w16cid:commentId w16cid:paraId="5DEDEB81" w16cid:durableId="1EB15F1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87B6A" w14:textId="77777777" w:rsidR="0002164C" w:rsidRDefault="0002164C">
      <w:r>
        <w:separator/>
      </w:r>
    </w:p>
    <w:p w14:paraId="2D1396CF" w14:textId="77777777" w:rsidR="0002164C" w:rsidRDefault="0002164C"/>
  </w:endnote>
  <w:endnote w:type="continuationSeparator" w:id="0">
    <w:p w14:paraId="3C465335" w14:textId="77777777" w:rsidR="0002164C" w:rsidRDefault="0002164C">
      <w:r>
        <w:continuationSeparator/>
      </w:r>
    </w:p>
    <w:p w14:paraId="70F2FBD5" w14:textId="77777777" w:rsidR="0002164C" w:rsidRDefault="000216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0A0" w:firstRow="1" w:lastRow="0" w:firstColumn="1" w:lastColumn="0" w:noHBand="0" w:noVBand="0"/>
    </w:tblPr>
    <w:tblGrid>
      <w:gridCol w:w="4860"/>
      <w:gridCol w:w="1080"/>
      <w:gridCol w:w="4860"/>
    </w:tblGrid>
    <w:tr w:rsidR="007D1234" w14:paraId="4B7B0E06" w14:textId="77777777">
      <w:trPr>
        <w:trHeight w:val="151"/>
      </w:trPr>
      <w:tc>
        <w:tcPr>
          <w:tcW w:w="2250" w:type="pct"/>
          <w:tcBorders>
            <w:bottom w:val="single" w:sz="4" w:space="0" w:color="4F81BD"/>
          </w:tcBorders>
        </w:tcPr>
        <w:p w14:paraId="217BF914" w14:textId="77777777" w:rsidR="007D1234" w:rsidRDefault="007D1234">
          <w:pPr>
            <w:pStyle w:val="Header"/>
            <w:rPr>
              <w:rFonts w:ascii="Cambria" w:hAnsi="Cambria" w:cs="Times New Roman"/>
              <w:b/>
              <w:bCs/>
            </w:rPr>
          </w:pPr>
        </w:p>
      </w:tc>
      <w:tc>
        <w:tcPr>
          <w:tcW w:w="500" w:type="pct"/>
          <w:vMerge w:val="restart"/>
          <w:noWrap/>
          <w:vAlign w:val="center"/>
        </w:tcPr>
        <w:p w14:paraId="2C0F2B31" w14:textId="5DD59C8A" w:rsidR="007D1234" w:rsidRPr="00EC32E5" w:rsidRDefault="007D1234" w:rsidP="00EC32E5">
          <w:pPr>
            <w:pStyle w:val="NoSpacing"/>
            <w:jc w:val="center"/>
            <w:rPr>
              <w:b/>
              <w:lang w:eastAsia="ja-JP"/>
            </w:rPr>
          </w:pPr>
          <w:r w:rsidRPr="00B15FA2">
            <w:rPr>
              <w:b/>
              <w:color w:val="4F81BD"/>
              <w:sz w:val="18"/>
              <w:lang w:eastAsia="ja-JP"/>
            </w:rPr>
            <w:fldChar w:fldCharType="begin"/>
          </w:r>
          <w:r w:rsidRPr="00B15FA2">
            <w:rPr>
              <w:b/>
              <w:color w:val="4F81BD"/>
              <w:sz w:val="18"/>
              <w:lang w:eastAsia="ja-JP"/>
            </w:rPr>
            <w:instrText xml:space="preserve"> PAGE   \* MERGEFORMAT </w:instrText>
          </w:r>
          <w:r w:rsidRPr="00B15FA2">
            <w:rPr>
              <w:b/>
              <w:color w:val="4F81BD"/>
              <w:sz w:val="18"/>
              <w:lang w:eastAsia="ja-JP"/>
            </w:rPr>
            <w:fldChar w:fldCharType="separate"/>
          </w:r>
          <w:r w:rsidR="00E12919">
            <w:rPr>
              <w:b/>
              <w:noProof/>
              <w:color w:val="4F81BD"/>
              <w:sz w:val="18"/>
              <w:lang w:eastAsia="ja-JP"/>
            </w:rPr>
            <w:t>9</w:t>
          </w:r>
          <w:r w:rsidRPr="00B15FA2">
            <w:rPr>
              <w:b/>
              <w:noProof/>
              <w:color w:val="4F81BD"/>
              <w:sz w:val="18"/>
              <w:lang w:eastAsia="ja-JP"/>
            </w:rPr>
            <w:fldChar w:fldCharType="end"/>
          </w:r>
        </w:p>
      </w:tc>
      <w:tc>
        <w:tcPr>
          <w:tcW w:w="2250" w:type="pct"/>
          <w:tcBorders>
            <w:bottom w:val="single" w:sz="4" w:space="0" w:color="4F81BD"/>
          </w:tcBorders>
        </w:tcPr>
        <w:p w14:paraId="5CF8AFBF" w14:textId="77777777" w:rsidR="007D1234" w:rsidRDefault="007D1234">
          <w:pPr>
            <w:pStyle w:val="Header"/>
            <w:rPr>
              <w:rFonts w:ascii="Cambria" w:hAnsi="Cambria" w:cs="Times New Roman"/>
              <w:b/>
              <w:bCs/>
            </w:rPr>
          </w:pPr>
        </w:p>
      </w:tc>
    </w:tr>
    <w:tr w:rsidR="007D1234" w14:paraId="7508D0E7" w14:textId="77777777">
      <w:trPr>
        <w:trHeight w:val="150"/>
      </w:trPr>
      <w:tc>
        <w:tcPr>
          <w:tcW w:w="2250" w:type="pct"/>
          <w:tcBorders>
            <w:top w:val="single" w:sz="4" w:space="0" w:color="4F81BD"/>
          </w:tcBorders>
        </w:tcPr>
        <w:p w14:paraId="4AD5DBA3" w14:textId="77777777" w:rsidR="007D1234" w:rsidRPr="005718EA" w:rsidRDefault="007D1234" w:rsidP="00EC32E5">
          <w:pPr>
            <w:pStyle w:val="Header"/>
            <w:rPr>
              <w:b/>
              <w:bCs/>
              <w:color w:val="7F7F7F"/>
              <w:sz w:val="16"/>
              <w:szCs w:val="16"/>
            </w:rPr>
          </w:pPr>
        </w:p>
      </w:tc>
      <w:tc>
        <w:tcPr>
          <w:tcW w:w="500" w:type="pct"/>
          <w:vMerge/>
        </w:tcPr>
        <w:p w14:paraId="0957E5CB" w14:textId="77777777" w:rsidR="007D1234" w:rsidRDefault="007D1234">
          <w:pPr>
            <w:pStyle w:val="Header"/>
            <w:jc w:val="center"/>
            <w:rPr>
              <w:rFonts w:ascii="Cambria" w:hAnsi="Cambria" w:cs="Times New Roman"/>
              <w:b/>
              <w:bCs/>
            </w:rPr>
          </w:pPr>
        </w:p>
      </w:tc>
      <w:tc>
        <w:tcPr>
          <w:tcW w:w="2250" w:type="pct"/>
          <w:tcBorders>
            <w:top w:val="single" w:sz="4" w:space="0" w:color="4F81BD"/>
          </w:tcBorders>
        </w:tcPr>
        <w:p w14:paraId="0C174D9A" w14:textId="77777777" w:rsidR="007D1234" w:rsidRDefault="007D1234">
          <w:pPr>
            <w:pStyle w:val="Header"/>
            <w:rPr>
              <w:rFonts w:ascii="Cambria" w:hAnsi="Cambria" w:cs="Times New Roman"/>
              <w:b/>
              <w:bCs/>
            </w:rPr>
          </w:pPr>
        </w:p>
      </w:tc>
    </w:tr>
  </w:tbl>
  <w:p w14:paraId="6E432474" w14:textId="77777777" w:rsidR="007D1234" w:rsidRDefault="007D1234">
    <w:pPr>
      <w:pStyle w:val="Footer"/>
    </w:pPr>
  </w:p>
  <w:p w14:paraId="20DA5DC5" w14:textId="77777777" w:rsidR="007D1234" w:rsidRDefault="007D123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14E1A" w14:textId="77777777" w:rsidR="0002164C" w:rsidRDefault="0002164C">
      <w:r>
        <w:separator/>
      </w:r>
    </w:p>
    <w:p w14:paraId="351DEBC6" w14:textId="77777777" w:rsidR="0002164C" w:rsidRDefault="0002164C"/>
  </w:footnote>
  <w:footnote w:type="continuationSeparator" w:id="0">
    <w:p w14:paraId="6A4000C3" w14:textId="77777777" w:rsidR="0002164C" w:rsidRDefault="0002164C">
      <w:r>
        <w:continuationSeparator/>
      </w:r>
    </w:p>
    <w:p w14:paraId="346A1DB2" w14:textId="77777777" w:rsidR="0002164C" w:rsidRDefault="0002164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39F0" w14:textId="2728351F" w:rsidR="007D1234" w:rsidRPr="00EC32E5" w:rsidRDefault="007D1234" w:rsidP="00BD660A">
    <w:pPr>
      <w:pStyle w:val="Header"/>
      <w:jc w:val="center"/>
      <w:rPr>
        <w:b/>
        <w:color w:val="808080" w:themeColor="background1" w:themeShade="80"/>
        <w:lang w:eastAsia="ja-JP"/>
      </w:rPr>
    </w:pPr>
    <w:r>
      <w:rPr>
        <w:rFonts w:hint="eastAsia"/>
        <w:b/>
        <w:color w:val="4F81BD"/>
        <w:lang w:eastAsia="ja-JP"/>
      </w:rPr>
      <w:t xml:space="preserve">cFS </w:t>
    </w:r>
    <w:r>
      <w:rPr>
        <w:b/>
        <w:color w:val="4F81BD"/>
        <w:lang w:eastAsia="ja-JP"/>
      </w:rPr>
      <w:t xml:space="preserve">Simulink Interface Layer </w:t>
    </w:r>
    <w:r>
      <w:rPr>
        <w:rFonts w:hint="eastAsia"/>
        <w:b/>
        <w:color w:val="4F81BD"/>
        <w:lang w:eastAsia="ja-JP"/>
      </w:rPr>
      <w:t>(</w:t>
    </w:r>
    <w:r>
      <w:rPr>
        <w:b/>
        <w:color w:val="4F81BD"/>
        <w:lang w:eastAsia="ja-JP"/>
      </w:rPr>
      <w:t>SIL</w:t>
    </w:r>
    <w:r w:rsidRPr="007B671E">
      <w:rPr>
        <w:rFonts w:hint="eastAsia"/>
        <w:b/>
        <w:color w:val="4F81BD"/>
        <w:lang w:eastAsia="ja-JP"/>
      </w:rPr>
      <w:t>) Requirements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3613D"/>
    <w:multiLevelType w:val="hybridMultilevel"/>
    <w:tmpl w:val="35488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876B8"/>
    <w:multiLevelType w:val="hybridMultilevel"/>
    <w:tmpl w:val="9A02B4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2068D"/>
    <w:multiLevelType w:val="hybridMultilevel"/>
    <w:tmpl w:val="D98E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B4A33"/>
    <w:multiLevelType w:val="hybridMultilevel"/>
    <w:tmpl w:val="8D903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65F58"/>
    <w:multiLevelType w:val="hybridMultilevel"/>
    <w:tmpl w:val="D9E489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64278"/>
    <w:multiLevelType w:val="hybridMultilevel"/>
    <w:tmpl w:val="75D29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B2746"/>
    <w:multiLevelType w:val="hybridMultilevel"/>
    <w:tmpl w:val="C0A61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E73F7"/>
    <w:multiLevelType w:val="hybridMultilevel"/>
    <w:tmpl w:val="1E6ED6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F6405F"/>
    <w:multiLevelType w:val="hybridMultilevel"/>
    <w:tmpl w:val="774E78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2973F5"/>
    <w:multiLevelType w:val="hybridMultilevel"/>
    <w:tmpl w:val="966428E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0" w15:restartNumberingAfterBreak="0">
    <w:nsid w:val="12B84197"/>
    <w:multiLevelType w:val="hybridMultilevel"/>
    <w:tmpl w:val="212ABAF2"/>
    <w:lvl w:ilvl="0" w:tplc="985EE036">
      <w:start w:val="5"/>
      <w:numFmt w:val="bullet"/>
      <w:lvlText w:val="-"/>
      <w:lvlJc w:val="left"/>
      <w:pPr>
        <w:ind w:left="720" w:hanging="360"/>
      </w:pPr>
      <w:rPr>
        <w:rFonts w:ascii="Calibri" w:eastAsiaTheme="minorEastAsia" w:hAnsi="Calibri" w:cs="Calibri"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D65F4E"/>
    <w:multiLevelType w:val="hybridMultilevel"/>
    <w:tmpl w:val="0D84CC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BB462F"/>
    <w:multiLevelType w:val="hybridMultilevel"/>
    <w:tmpl w:val="5FAC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35744F"/>
    <w:multiLevelType w:val="hybridMultilevel"/>
    <w:tmpl w:val="A0D48E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7475A7"/>
    <w:multiLevelType w:val="hybridMultilevel"/>
    <w:tmpl w:val="6820271E"/>
    <w:lvl w:ilvl="0" w:tplc="88603772">
      <w:start w:val="5"/>
      <w:numFmt w:val="bullet"/>
      <w:lvlText w:val="-"/>
      <w:lvlJc w:val="left"/>
      <w:pPr>
        <w:ind w:left="720" w:hanging="360"/>
      </w:pPr>
      <w:rPr>
        <w:rFonts w:ascii="Calibri" w:eastAsiaTheme="minorEastAsia" w:hAnsi="Calibri" w:cs="Calibri"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5868AC"/>
    <w:multiLevelType w:val="hybridMultilevel"/>
    <w:tmpl w:val="AA20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A4429C"/>
    <w:multiLevelType w:val="hybridMultilevel"/>
    <w:tmpl w:val="477E41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3F2BCA"/>
    <w:multiLevelType w:val="hybridMultilevel"/>
    <w:tmpl w:val="2886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1C441E"/>
    <w:multiLevelType w:val="hybridMultilevel"/>
    <w:tmpl w:val="DE0613D4"/>
    <w:lvl w:ilvl="0" w:tplc="985EE036">
      <w:start w:val="5"/>
      <w:numFmt w:val="bullet"/>
      <w:lvlText w:val="-"/>
      <w:lvlJc w:val="left"/>
      <w:pPr>
        <w:ind w:left="787" w:hanging="360"/>
      </w:pPr>
      <w:rPr>
        <w:rFonts w:ascii="Calibri" w:eastAsiaTheme="minorEastAsia" w:hAnsi="Calibri" w:cs="Calibri" w:hint="default"/>
        <w:color w:val="7030A0"/>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9" w15:restartNumberingAfterBreak="0">
    <w:nsid w:val="228E56A7"/>
    <w:multiLevelType w:val="hybridMultilevel"/>
    <w:tmpl w:val="3A8C8C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A151B3"/>
    <w:multiLevelType w:val="hybridMultilevel"/>
    <w:tmpl w:val="24B0FE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50259E"/>
    <w:multiLevelType w:val="hybridMultilevel"/>
    <w:tmpl w:val="ABECED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112ABE"/>
    <w:multiLevelType w:val="hybridMultilevel"/>
    <w:tmpl w:val="0FC2CA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A976C2"/>
    <w:multiLevelType w:val="hybridMultilevel"/>
    <w:tmpl w:val="E264C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E43E23"/>
    <w:multiLevelType w:val="hybridMultilevel"/>
    <w:tmpl w:val="23DAE4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E313BF"/>
    <w:multiLevelType w:val="hybridMultilevel"/>
    <w:tmpl w:val="8A4A9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683A1F"/>
    <w:multiLevelType w:val="hybridMultilevel"/>
    <w:tmpl w:val="FF98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7643F7"/>
    <w:multiLevelType w:val="hybridMultilevel"/>
    <w:tmpl w:val="607252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7A7B04"/>
    <w:multiLevelType w:val="hybridMultilevel"/>
    <w:tmpl w:val="518AA0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90112E"/>
    <w:multiLevelType w:val="hybridMultilevel"/>
    <w:tmpl w:val="8EAE47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F349E8"/>
    <w:multiLevelType w:val="hybridMultilevel"/>
    <w:tmpl w:val="0A98C4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501EAE"/>
    <w:multiLevelType w:val="hybridMultilevel"/>
    <w:tmpl w:val="4E9C4C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2140D6"/>
    <w:multiLevelType w:val="hybridMultilevel"/>
    <w:tmpl w:val="4C5CE0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F36CF2"/>
    <w:multiLevelType w:val="hybridMultilevel"/>
    <w:tmpl w:val="B3F8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F37933"/>
    <w:multiLevelType w:val="hybridMultilevel"/>
    <w:tmpl w:val="C21C60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E13AE4"/>
    <w:multiLevelType w:val="hybridMultilevel"/>
    <w:tmpl w:val="DB666F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2B372C"/>
    <w:multiLevelType w:val="hybridMultilevel"/>
    <w:tmpl w:val="A492F5C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7" w15:restartNumberingAfterBreak="0">
    <w:nsid w:val="73EE35E0"/>
    <w:multiLevelType w:val="hybridMultilevel"/>
    <w:tmpl w:val="C49C4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2D3D96"/>
    <w:multiLevelType w:val="hybridMultilevel"/>
    <w:tmpl w:val="AFF6EC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D0239E"/>
    <w:multiLevelType w:val="multilevel"/>
    <w:tmpl w:val="D738FD26"/>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39"/>
  </w:num>
  <w:num w:numId="2">
    <w:abstractNumId w:val="33"/>
  </w:num>
  <w:num w:numId="3">
    <w:abstractNumId w:val="12"/>
  </w:num>
  <w:num w:numId="4">
    <w:abstractNumId w:val="2"/>
  </w:num>
  <w:num w:numId="5">
    <w:abstractNumId w:val="15"/>
  </w:num>
  <w:num w:numId="6">
    <w:abstractNumId w:val="0"/>
  </w:num>
  <w:num w:numId="7">
    <w:abstractNumId w:val="13"/>
  </w:num>
  <w:num w:numId="8">
    <w:abstractNumId w:val="34"/>
  </w:num>
  <w:num w:numId="9">
    <w:abstractNumId w:val="19"/>
  </w:num>
  <w:num w:numId="10">
    <w:abstractNumId w:val="27"/>
  </w:num>
  <w:num w:numId="11">
    <w:abstractNumId w:val="28"/>
  </w:num>
  <w:num w:numId="12">
    <w:abstractNumId w:val="8"/>
  </w:num>
  <w:num w:numId="13">
    <w:abstractNumId w:val="1"/>
  </w:num>
  <w:num w:numId="14">
    <w:abstractNumId w:val="29"/>
  </w:num>
  <w:num w:numId="15">
    <w:abstractNumId w:val="5"/>
  </w:num>
  <w:num w:numId="16">
    <w:abstractNumId w:val="7"/>
  </w:num>
  <w:num w:numId="17">
    <w:abstractNumId w:val="22"/>
  </w:num>
  <w:num w:numId="18">
    <w:abstractNumId w:val="20"/>
  </w:num>
  <w:num w:numId="19">
    <w:abstractNumId w:val="24"/>
  </w:num>
  <w:num w:numId="20">
    <w:abstractNumId w:val="4"/>
  </w:num>
  <w:num w:numId="21">
    <w:abstractNumId w:val="11"/>
  </w:num>
  <w:num w:numId="22">
    <w:abstractNumId w:val="31"/>
  </w:num>
  <w:num w:numId="23">
    <w:abstractNumId w:val="32"/>
  </w:num>
  <w:num w:numId="24">
    <w:abstractNumId w:val="21"/>
  </w:num>
  <w:num w:numId="25">
    <w:abstractNumId w:val="38"/>
  </w:num>
  <w:num w:numId="26">
    <w:abstractNumId w:val="30"/>
  </w:num>
  <w:num w:numId="27">
    <w:abstractNumId w:val="16"/>
  </w:num>
  <w:num w:numId="28">
    <w:abstractNumId w:val="3"/>
  </w:num>
  <w:num w:numId="29">
    <w:abstractNumId w:val="35"/>
  </w:num>
  <w:num w:numId="30">
    <w:abstractNumId w:val="17"/>
  </w:num>
  <w:num w:numId="31">
    <w:abstractNumId w:val="14"/>
  </w:num>
  <w:num w:numId="32">
    <w:abstractNumId w:val="10"/>
  </w:num>
  <w:num w:numId="33">
    <w:abstractNumId w:val="37"/>
  </w:num>
  <w:num w:numId="34">
    <w:abstractNumId w:val="18"/>
  </w:num>
  <w:num w:numId="35">
    <w:abstractNumId w:val="25"/>
  </w:num>
  <w:num w:numId="36">
    <w:abstractNumId w:val="26"/>
  </w:num>
  <w:num w:numId="37">
    <w:abstractNumId w:val="36"/>
  </w:num>
  <w:num w:numId="38">
    <w:abstractNumId w:val="9"/>
  </w:num>
  <w:num w:numId="39">
    <w:abstractNumId w:val="23"/>
  </w:num>
  <w:num w:numId="40">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trackRevisions/>
  <w:defaultTabStop w:val="720"/>
  <w:drawingGridHorizontalSpacing w:val="201"/>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5B3"/>
    <w:rsid w:val="00002C4E"/>
    <w:rsid w:val="000103A8"/>
    <w:rsid w:val="0002164C"/>
    <w:rsid w:val="00026227"/>
    <w:rsid w:val="000305F9"/>
    <w:rsid w:val="00031A6F"/>
    <w:rsid w:val="00035A78"/>
    <w:rsid w:val="000429BB"/>
    <w:rsid w:val="00045C13"/>
    <w:rsid w:val="00045D17"/>
    <w:rsid w:val="00050980"/>
    <w:rsid w:val="00051586"/>
    <w:rsid w:val="00055F2C"/>
    <w:rsid w:val="000624F6"/>
    <w:rsid w:val="0006424E"/>
    <w:rsid w:val="00070AF9"/>
    <w:rsid w:val="000718F9"/>
    <w:rsid w:val="00076957"/>
    <w:rsid w:val="00086DDC"/>
    <w:rsid w:val="00087CC6"/>
    <w:rsid w:val="000B64CC"/>
    <w:rsid w:val="000D31E0"/>
    <w:rsid w:val="000E03B8"/>
    <w:rsid w:val="000E444C"/>
    <w:rsid w:val="000F0A4F"/>
    <w:rsid w:val="0010111D"/>
    <w:rsid w:val="00101B7C"/>
    <w:rsid w:val="00105659"/>
    <w:rsid w:val="00110074"/>
    <w:rsid w:val="00122D30"/>
    <w:rsid w:val="00131ADA"/>
    <w:rsid w:val="00134C12"/>
    <w:rsid w:val="001372B2"/>
    <w:rsid w:val="00145449"/>
    <w:rsid w:val="00160B29"/>
    <w:rsid w:val="00165150"/>
    <w:rsid w:val="0016604F"/>
    <w:rsid w:val="00170807"/>
    <w:rsid w:val="00174976"/>
    <w:rsid w:val="001756C6"/>
    <w:rsid w:val="001756CD"/>
    <w:rsid w:val="001779A0"/>
    <w:rsid w:val="0018674B"/>
    <w:rsid w:val="00191C9B"/>
    <w:rsid w:val="00193D23"/>
    <w:rsid w:val="00194221"/>
    <w:rsid w:val="00194939"/>
    <w:rsid w:val="001972A8"/>
    <w:rsid w:val="001A4E99"/>
    <w:rsid w:val="001A7751"/>
    <w:rsid w:val="001B508D"/>
    <w:rsid w:val="001B5564"/>
    <w:rsid w:val="001C03D4"/>
    <w:rsid w:val="001C2B97"/>
    <w:rsid w:val="001D42AA"/>
    <w:rsid w:val="001D53CA"/>
    <w:rsid w:val="001D620B"/>
    <w:rsid w:val="001E4D88"/>
    <w:rsid w:val="001E5743"/>
    <w:rsid w:val="001E6C15"/>
    <w:rsid w:val="001E7DF2"/>
    <w:rsid w:val="001F423F"/>
    <w:rsid w:val="001F5C74"/>
    <w:rsid w:val="00201823"/>
    <w:rsid w:val="002029E4"/>
    <w:rsid w:val="002100D7"/>
    <w:rsid w:val="00210E51"/>
    <w:rsid w:val="00212851"/>
    <w:rsid w:val="00213721"/>
    <w:rsid w:val="00217862"/>
    <w:rsid w:val="00225B4E"/>
    <w:rsid w:val="002336ED"/>
    <w:rsid w:val="00233C65"/>
    <w:rsid w:val="002378E9"/>
    <w:rsid w:val="00237B4D"/>
    <w:rsid w:val="00243CC5"/>
    <w:rsid w:val="00244100"/>
    <w:rsid w:val="00244712"/>
    <w:rsid w:val="00245064"/>
    <w:rsid w:val="00245F62"/>
    <w:rsid w:val="00246280"/>
    <w:rsid w:val="002527DA"/>
    <w:rsid w:val="00254E1D"/>
    <w:rsid w:val="00256439"/>
    <w:rsid w:val="00260670"/>
    <w:rsid w:val="00261E24"/>
    <w:rsid w:val="002661BA"/>
    <w:rsid w:val="00270815"/>
    <w:rsid w:val="00282C0F"/>
    <w:rsid w:val="00287D49"/>
    <w:rsid w:val="0029281E"/>
    <w:rsid w:val="002948AB"/>
    <w:rsid w:val="002956F8"/>
    <w:rsid w:val="00297476"/>
    <w:rsid w:val="00297BFA"/>
    <w:rsid w:val="00297F2B"/>
    <w:rsid w:val="002A1CC1"/>
    <w:rsid w:val="002A1E3B"/>
    <w:rsid w:val="002A3077"/>
    <w:rsid w:val="002B0702"/>
    <w:rsid w:val="002C6442"/>
    <w:rsid w:val="002D1632"/>
    <w:rsid w:val="002D16B3"/>
    <w:rsid w:val="002D2262"/>
    <w:rsid w:val="002D52BB"/>
    <w:rsid w:val="002D5795"/>
    <w:rsid w:val="002D6ADE"/>
    <w:rsid w:val="002D76C2"/>
    <w:rsid w:val="002E16EE"/>
    <w:rsid w:val="002E1907"/>
    <w:rsid w:val="002E2B9E"/>
    <w:rsid w:val="002F299A"/>
    <w:rsid w:val="002F6985"/>
    <w:rsid w:val="00304882"/>
    <w:rsid w:val="00304CCF"/>
    <w:rsid w:val="003061B8"/>
    <w:rsid w:val="003065EB"/>
    <w:rsid w:val="0030756C"/>
    <w:rsid w:val="00310B45"/>
    <w:rsid w:val="00314E75"/>
    <w:rsid w:val="00317C47"/>
    <w:rsid w:val="00327916"/>
    <w:rsid w:val="0033254F"/>
    <w:rsid w:val="00340836"/>
    <w:rsid w:val="00341154"/>
    <w:rsid w:val="00341AE9"/>
    <w:rsid w:val="00342A04"/>
    <w:rsid w:val="0034475A"/>
    <w:rsid w:val="00347135"/>
    <w:rsid w:val="003472CB"/>
    <w:rsid w:val="00347705"/>
    <w:rsid w:val="003525B4"/>
    <w:rsid w:val="0035297D"/>
    <w:rsid w:val="00362541"/>
    <w:rsid w:val="00364B7B"/>
    <w:rsid w:val="0037038A"/>
    <w:rsid w:val="00372947"/>
    <w:rsid w:val="0037365D"/>
    <w:rsid w:val="00396518"/>
    <w:rsid w:val="003A0635"/>
    <w:rsid w:val="003A74AA"/>
    <w:rsid w:val="003B0938"/>
    <w:rsid w:val="003C1117"/>
    <w:rsid w:val="003C1435"/>
    <w:rsid w:val="003C22D6"/>
    <w:rsid w:val="003C414A"/>
    <w:rsid w:val="003C4C05"/>
    <w:rsid w:val="003C502A"/>
    <w:rsid w:val="003C7812"/>
    <w:rsid w:val="003D2164"/>
    <w:rsid w:val="003D25B3"/>
    <w:rsid w:val="003D56CB"/>
    <w:rsid w:val="003D67B8"/>
    <w:rsid w:val="003E3858"/>
    <w:rsid w:val="003F28AF"/>
    <w:rsid w:val="003F2AE2"/>
    <w:rsid w:val="003F4C26"/>
    <w:rsid w:val="003F637F"/>
    <w:rsid w:val="003F63C3"/>
    <w:rsid w:val="00401127"/>
    <w:rsid w:val="004139B0"/>
    <w:rsid w:val="00414398"/>
    <w:rsid w:val="00422A66"/>
    <w:rsid w:val="00422EE3"/>
    <w:rsid w:val="004233CD"/>
    <w:rsid w:val="0042420A"/>
    <w:rsid w:val="0043505A"/>
    <w:rsid w:val="004448CE"/>
    <w:rsid w:val="00450167"/>
    <w:rsid w:val="004534AA"/>
    <w:rsid w:val="00467DF7"/>
    <w:rsid w:val="0047179E"/>
    <w:rsid w:val="00475190"/>
    <w:rsid w:val="004755FF"/>
    <w:rsid w:val="004759EB"/>
    <w:rsid w:val="0047720C"/>
    <w:rsid w:val="00480C79"/>
    <w:rsid w:val="0048308E"/>
    <w:rsid w:val="004877ED"/>
    <w:rsid w:val="00487CDC"/>
    <w:rsid w:val="004923DA"/>
    <w:rsid w:val="00492565"/>
    <w:rsid w:val="00496C81"/>
    <w:rsid w:val="004A6301"/>
    <w:rsid w:val="004A7548"/>
    <w:rsid w:val="004B7713"/>
    <w:rsid w:val="004C421F"/>
    <w:rsid w:val="004D0FDD"/>
    <w:rsid w:val="004D1843"/>
    <w:rsid w:val="004D4487"/>
    <w:rsid w:val="004E30CF"/>
    <w:rsid w:val="005003BE"/>
    <w:rsid w:val="005004CC"/>
    <w:rsid w:val="00505B6B"/>
    <w:rsid w:val="00510B70"/>
    <w:rsid w:val="005172D8"/>
    <w:rsid w:val="00531324"/>
    <w:rsid w:val="00541EFF"/>
    <w:rsid w:val="00542363"/>
    <w:rsid w:val="00552028"/>
    <w:rsid w:val="005538B9"/>
    <w:rsid w:val="005539FA"/>
    <w:rsid w:val="00557BD5"/>
    <w:rsid w:val="00561840"/>
    <w:rsid w:val="00570C09"/>
    <w:rsid w:val="005718EA"/>
    <w:rsid w:val="00573019"/>
    <w:rsid w:val="0057559A"/>
    <w:rsid w:val="0058096D"/>
    <w:rsid w:val="00580C6D"/>
    <w:rsid w:val="0058114C"/>
    <w:rsid w:val="00581F65"/>
    <w:rsid w:val="00582A78"/>
    <w:rsid w:val="00583080"/>
    <w:rsid w:val="00583386"/>
    <w:rsid w:val="00585B01"/>
    <w:rsid w:val="0059023E"/>
    <w:rsid w:val="0059207D"/>
    <w:rsid w:val="005956C1"/>
    <w:rsid w:val="005A2717"/>
    <w:rsid w:val="005A6B64"/>
    <w:rsid w:val="005A7459"/>
    <w:rsid w:val="005A772F"/>
    <w:rsid w:val="005B1DCF"/>
    <w:rsid w:val="005B41ED"/>
    <w:rsid w:val="005B6ABD"/>
    <w:rsid w:val="005C10B5"/>
    <w:rsid w:val="005D0F32"/>
    <w:rsid w:val="005D2534"/>
    <w:rsid w:val="005D69D7"/>
    <w:rsid w:val="005D6ABE"/>
    <w:rsid w:val="005D7D33"/>
    <w:rsid w:val="005E45D7"/>
    <w:rsid w:val="005E7531"/>
    <w:rsid w:val="005F5387"/>
    <w:rsid w:val="005F6EDC"/>
    <w:rsid w:val="006040F2"/>
    <w:rsid w:val="00604845"/>
    <w:rsid w:val="00610857"/>
    <w:rsid w:val="006108AA"/>
    <w:rsid w:val="00614A8A"/>
    <w:rsid w:val="00614CF7"/>
    <w:rsid w:val="00617E89"/>
    <w:rsid w:val="00621B0F"/>
    <w:rsid w:val="00622106"/>
    <w:rsid w:val="006234C4"/>
    <w:rsid w:val="006253FB"/>
    <w:rsid w:val="00626B42"/>
    <w:rsid w:val="00631563"/>
    <w:rsid w:val="00650021"/>
    <w:rsid w:val="00664418"/>
    <w:rsid w:val="00675BBD"/>
    <w:rsid w:val="00683604"/>
    <w:rsid w:val="006844B4"/>
    <w:rsid w:val="00684614"/>
    <w:rsid w:val="006945D0"/>
    <w:rsid w:val="006A616F"/>
    <w:rsid w:val="006B46AA"/>
    <w:rsid w:val="006B5AFA"/>
    <w:rsid w:val="006B5C4F"/>
    <w:rsid w:val="006B646D"/>
    <w:rsid w:val="006B7870"/>
    <w:rsid w:val="006C2EEF"/>
    <w:rsid w:val="006D1B25"/>
    <w:rsid w:val="006D2F4F"/>
    <w:rsid w:val="006E2CF3"/>
    <w:rsid w:val="006F13E5"/>
    <w:rsid w:val="00700549"/>
    <w:rsid w:val="007010DB"/>
    <w:rsid w:val="00702A26"/>
    <w:rsid w:val="007034B7"/>
    <w:rsid w:val="00722168"/>
    <w:rsid w:val="00730FCD"/>
    <w:rsid w:val="00733017"/>
    <w:rsid w:val="0073320A"/>
    <w:rsid w:val="007343FE"/>
    <w:rsid w:val="00740918"/>
    <w:rsid w:val="00745178"/>
    <w:rsid w:val="007451C0"/>
    <w:rsid w:val="007473D3"/>
    <w:rsid w:val="007517B5"/>
    <w:rsid w:val="007665F3"/>
    <w:rsid w:val="00770821"/>
    <w:rsid w:val="00772633"/>
    <w:rsid w:val="0077367E"/>
    <w:rsid w:val="00775152"/>
    <w:rsid w:val="00777F75"/>
    <w:rsid w:val="00781A0F"/>
    <w:rsid w:val="00793E1E"/>
    <w:rsid w:val="00794657"/>
    <w:rsid w:val="007A02B2"/>
    <w:rsid w:val="007A0469"/>
    <w:rsid w:val="007A265B"/>
    <w:rsid w:val="007A685B"/>
    <w:rsid w:val="007A71C8"/>
    <w:rsid w:val="007B0357"/>
    <w:rsid w:val="007B2A70"/>
    <w:rsid w:val="007B671E"/>
    <w:rsid w:val="007B6760"/>
    <w:rsid w:val="007B695B"/>
    <w:rsid w:val="007B6B96"/>
    <w:rsid w:val="007C057E"/>
    <w:rsid w:val="007C41BB"/>
    <w:rsid w:val="007D1234"/>
    <w:rsid w:val="007D25F8"/>
    <w:rsid w:val="007D287A"/>
    <w:rsid w:val="007E21A1"/>
    <w:rsid w:val="007E2459"/>
    <w:rsid w:val="007E6FB5"/>
    <w:rsid w:val="007F4614"/>
    <w:rsid w:val="0081129D"/>
    <w:rsid w:val="0081419D"/>
    <w:rsid w:val="008164AE"/>
    <w:rsid w:val="00816BE1"/>
    <w:rsid w:val="008231D5"/>
    <w:rsid w:val="00827B9B"/>
    <w:rsid w:val="00830878"/>
    <w:rsid w:val="00831D2C"/>
    <w:rsid w:val="008401CD"/>
    <w:rsid w:val="00845164"/>
    <w:rsid w:val="0085476B"/>
    <w:rsid w:val="00854997"/>
    <w:rsid w:val="00856462"/>
    <w:rsid w:val="008637CF"/>
    <w:rsid w:val="00863DF2"/>
    <w:rsid w:val="008732A6"/>
    <w:rsid w:val="008753D1"/>
    <w:rsid w:val="008755BB"/>
    <w:rsid w:val="008819DC"/>
    <w:rsid w:val="0088306A"/>
    <w:rsid w:val="008856AF"/>
    <w:rsid w:val="008865E3"/>
    <w:rsid w:val="00897421"/>
    <w:rsid w:val="008A392A"/>
    <w:rsid w:val="008A477A"/>
    <w:rsid w:val="008A6A81"/>
    <w:rsid w:val="008B1805"/>
    <w:rsid w:val="008B5416"/>
    <w:rsid w:val="008B65E8"/>
    <w:rsid w:val="008C1639"/>
    <w:rsid w:val="008C6373"/>
    <w:rsid w:val="008D01E8"/>
    <w:rsid w:val="008D2C41"/>
    <w:rsid w:val="008D4993"/>
    <w:rsid w:val="008E276D"/>
    <w:rsid w:val="008F0A7A"/>
    <w:rsid w:val="008F27DA"/>
    <w:rsid w:val="008F63D5"/>
    <w:rsid w:val="008F7940"/>
    <w:rsid w:val="00910860"/>
    <w:rsid w:val="00912325"/>
    <w:rsid w:val="00914B15"/>
    <w:rsid w:val="00926C51"/>
    <w:rsid w:val="00927C93"/>
    <w:rsid w:val="00927D39"/>
    <w:rsid w:val="009302BD"/>
    <w:rsid w:val="00940C25"/>
    <w:rsid w:val="00950CD8"/>
    <w:rsid w:val="00951140"/>
    <w:rsid w:val="0096074F"/>
    <w:rsid w:val="00961ECD"/>
    <w:rsid w:val="00962139"/>
    <w:rsid w:val="00963178"/>
    <w:rsid w:val="00966D8C"/>
    <w:rsid w:val="00974AF2"/>
    <w:rsid w:val="009820FE"/>
    <w:rsid w:val="009900A8"/>
    <w:rsid w:val="00992816"/>
    <w:rsid w:val="00993183"/>
    <w:rsid w:val="00995C86"/>
    <w:rsid w:val="009A2685"/>
    <w:rsid w:val="009A5ED3"/>
    <w:rsid w:val="009B0956"/>
    <w:rsid w:val="009B3AB0"/>
    <w:rsid w:val="009C018D"/>
    <w:rsid w:val="009C06C8"/>
    <w:rsid w:val="009C72F2"/>
    <w:rsid w:val="009C7F1E"/>
    <w:rsid w:val="009D309F"/>
    <w:rsid w:val="009E01FA"/>
    <w:rsid w:val="009E133A"/>
    <w:rsid w:val="009E628A"/>
    <w:rsid w:val="009F2E5F"/>
    <w:rsid w:val="009F2FF3"/>
    <w:rsid w:val="009F7614"/>
    <w:rsid w:val="009F7B0C"/>
    <w:rsid w:val="00A01F32"/>
    <w:rsid w:val="00A07400"/>
    <w:rsid w:val="00A1152E"/>
    <w:rsid w:val="00A116BE"/>
    <w:rsid w:val="00A14242"/>
    <w:rsid w:val="00A2301C"/>
    <w:rsid w:val="00A23602"/>
    <w:rsid w:val="00A251AA"/>
    <w:rsid w:val="00A264B6"/>
    <w:rsid w:val="00A27C99"/>
    <w:rsid w:val="00A35568"/>
    <w:rsid w:val="00A41DC3"/>
    <w:rsid w:val="00A439CC"/>
    <w:rsid w:val="00A43AED"/>
    <w:rsid w:val="00A45A33"/>
    <w:rsid w:val="00A5236F"/>
    <w:rsid w:val="00A54CF4"/>
    <w:rsid w:val="00A56C33"/>
    <w:rsid w:val="00A630E1"/>
    <w:rsid w:val="00A63315"/>
    <w:rsid w:val="00A64F5C"/>
    <w:rsid w:val="00A65B7A"/>
    <w:rsid w:val="00A6737A"/>
    <w:rsid w:val="00A70587"/>
    <w:rsid w:val="00A70A0B"/>
    <w:rsid w:val="00A71371"/>
    <w:rsid w:val="00A732FF"/>
    <w:rsid w:val="00A736C1"/>
    <w:rsid w:val="00A77E8F"/>
    <w:rsid w:val="00A807DF"/>
    <w:rsid w:val="00A935C4"/>
    <w:rsid w:val="00A93868"/>
    <w:rsid w:val="00A96B82"/>
    <w:rsid w:val="00AA3683"/>
    <w:rsid w:val="00AA44A2"/>
    <w:rsid w:val="00AA6C0D"/>
    <w:rsid w:val="00AB537F"/>
    <w:rsid w:val="00AC1499"/>
    <w:rsid w:val="00AC7438"/>
    <w:rsid w:val="00AC7CBF"/>
    <w:rsid w:val="00AD0D6F"/>
    <w:rsid w:val="00AD4E53"/>
    <w:rsid w:val="00AD6BEA"/>
    <w:rsid w:val="00AE0B87"/>
    <w:rsid w:val="00AF5A76"/>
    <w:rsid w:val="00AF7F70"/>
    <w:rsid w:val="00B05C54"/>
    <w:rsid w:val="00B14DF2"/>
    <w:rsid w:val="00B15FA2"/>
    <w:rsid w:val="00B236BD"/>
    <w:rsid w:val="00B24224"/>
    <w:rsid w:val="00B24D68"/>
    <w:rsid w:val="00B3053D"/>
    <w:rsid w:val="00B309CF"/>
    <w:rsid w:val="00B36424"/>
    <w:rsid w:val="00B37756"/>
    <w:rsid w:val="00B452C4"/>
    <w:rsid w:val="00B47EE7"/>
    <w:rsid w:val="00B50D7B"/>
    <w:rsid w:val="00B6078E"/>
    <w:rsid w:val="00B63F8F"/>
    <w:rsid w:val="00B67E15"/>
    <w:rsid w:val="00B75AC2"/>
    <w:rsid w:val="00B80A23"/>
    <w:rsid w:val="00B80E97"/>
    <w:rsid w:val="00B85960"/>
    <w:rsid w:val="00B86E18"/>
    <w:rsid w:val="00B91741"/>
    <w:rsid w:val="00BB0214"/>
    <w:rsid w:val="00BB43B6"/>
    <w:rsid w:val="00BD660A"/>
    <w:rsid w:val="00BE00C5"/>
    <w:rsid w:val="00BE365D"/>
    <w:rsid w:val="00BF481A"/>
    <w:rsid w:val="00C04B7D"/>
    <w:rsid w:val="00C12547"/>
    <w:rsid w:val="00C13DDD"/>
    <w:rsid w:val="00C15CEC"/>
    <w:rsid w:val="00C20799"/>
    <w:rsid w:val="00C22B4E"/>
    <w:rsid w:val="00C25C2B"/>
    <w:rsid w:val="00C30739"/>
    <w:rsid w:val="00C3282D"/>
    <w:rsid w:val="00C32EBC"/>
    <w:rsid w:val="00C40A3E"/>
    <w:rsid w:val="00C43EE2"/>
    <w:rsid w:val="00C501D2"/>
    <w:rsid w:val="00C54C3A"/>
    <w:rsid w:val="00C556C7"/>
    <w:rsid w:val="00C61D53"/>
    <w:rsid w:val="00C66937"/>
    <w:rsid w:val="00C825E4"/>
    <w:rsid w:val="00C83852"/>
    <w:rsid w:val="00C86BD2"/>
    <w:rsid w:val="00C90046"/>
    <w:rsid w:val="00C93D13"/>
    <w:rsid w:val="00C96AD5"/>
    <w:rsid w:val="00CC070F"/>
    <w:rsid w:val="00CC402C"/>
    <w:rsid w:val="00CC45D2"/>
    <w:rsid w:val="00CC56AE"/>
    <w:rsid w:val="00CD0DD9"/>
    <w:rsid w:val="00CD22FE"/>
    <w:rsid w:val="00CD359F"/>
    <w:rsid w:val="00CE1B0A"/>
    <w:rsid w:val="00CE5139"/>
    <w:rsid w:val="00CF2D73"/>
    <w:rsid w:val="00D05E6D"/>
    <w:rsid w:val="00D0676D"/>
    <w:rsid w:val="00D06C48"/>
    <w:rsid w:val="00D12651"/>
    <w:rsid w:val="00D15D38"/>
    <w:rsid w:val="00D1612E"/>
    <w:rsid w:val="00D16805"/>
    <w:rsid w:val="00D227A0"/>
    <w:rsid w:val="00D25F3F"/>
    <w:rsid w:val="00D32C07"/>
    <w:rsid w:val="00D33795"/>
    <w:rsid w:val="00D34EBD"/>
    <w:rsid w:val="00D35999"/>
    <w:rsid w:val="00D360AB"/>
    <w:rsid w:val="00D37DA6"/>
    <w:rsid w:val="00D41C84"/>
    <w:rsid w:val="00D43360"/>
    <w:rsid w:val="00D46E79"/>
    <w:rsid w:val="00D511B2"/>
    <w:rsid w:val="00D51396"/>
    <w:rsid w:val="00D56E21"/>
    <w:rsid w:val="00D57B27"/>
    <w:rsid w:val="00D60155"/>
    <w:rsid w:val="00D6135F"/>
    <w:rsid w:val="00D711B9"/>
    <w:rsid w:val="00D74829"/>
    <w:rsid w:val="00D80BFB"/>
    <w:rsid w:val="00D8229A"/>
    <w:rsid w:val="00D83311"/>
    <w:rsid w:val="00D87F15"/>
    <w:rsid w:val="00D9029B"/>
    <w:rsid w:val="00DA34F3"/>
    <w:rsid w:val="00DC3783"/>
    <w:rsid w:val="00DC4683"/>
    <w:rsid w:val="00DC67FA"/>
    <w:rsid w:val="00DC7173"/>
    <w:rsid w:val="00DD1F4D"/>
    <w:rsid w:val="00DD36BB"/>
    <w:rsid w:val="00DE0308"/>
    <w:rsid w:val="00DE4AAD"/>
    <w:rsid w:val="00DE4CB5"/>
    <w:rsid w:val="00DE72FE"/>
    <w:rsid w:val="00DF1026"/>
    <w:rsid w:val="00DF297C"/>
    <w:rsid w:val="00DF559D"/>
    <w:rsid w:val="00DF6822"/>
    <w:rsid w:val="00E03968"/>
    <w:rsid w:val="00E054E8"/>
    <w:rsid w:val="00E05B91"/>
    <w:rsid w:val="00E10815"/>
    <w:rsid w:val="00E12919"/>
    <w:rsid w:val="00E16F6A"/>
    <w:rsid w:val="00E2106B"/>
    <w:rsid w:val="00E236EA"/>
    <w:rsid w:val="00E27CC9"/>
    <w:rsid w:val="00E319C7"/>
    <w:rsid w:val="00E527DC"/>
    <w:rsid w:val="00E532CA"/>
    <w:rsid w:val="00E57B73"/>
    <w:rsid w:val="00E60B8A"/>
    <w:rsid w:val="00E60C72"/>
    <w:rsid w:val="00E6440D"/>
    <w:rsid w:val="00E66615"/>
    <w:rsid w:val="00E67F82"/>
    <w:rsid w:val="00E71E6A"/>
    <w:rsid w:val="00E74FD5"/>
    <w:rsid w:val="00E80F84"/>
    <w:rsid w:val="00E9131A"/>
    <w:rsid w:val="00EA14AF"/>
    <w:rsid w:val="00EA3D4C"/>
    <w:rsid w:val="00EA59C4"/>
    <w:rsid w:val="00EA68C5"/>
    <w:rsid w:val="00EB7A64"/>
    <w:rsid w:val="00EC32E5"/>
    <w:rsid w:val="00EC3F26"/>
    <w:rsid w:val="00EC3FA5"/>
    <w:rsid w:val="00ED54F2"/>
    <w:rsid w:val="00EE0329"/>
    <w:rsid w:val="00EE189E"/>
    <w:rsid w:val="00EE5DDF"/>
    <w:rsid w:val="00EE7B92"/>
    <w:rsid w:val="00EF0BBC"/>
    <w:rsid w:val="00EF3AAE"/>
    <w:rsid w:val="00EF60E0"/>
    <w:rsid w:val="00F0422F"/>
    <w:rsid w:val="00F05E1B"/>
    <w:rsid w:val="00F147D6"/>
    <w:rsid w:val="00F15E63"/>
    <w:rsid w:val="00F164FC"/>
    <w:rsid w:val="00F21A0C"/>
    <w:rsid w:val="00F21C5B"/>
    <w:rsid w:val="00F23D7E"/>
    <w:rsid w:val="00F30938"/>
    <w:rsid w:val="00F43C5F"/>
    <w:rsid w:val="00F465A8"/>
    <w:rsid w:val="00F46BDC"/>
    <w:rsid w:val="00F47E2E"/>
    <w:rsid w:val="00F5181B"/>
    <w:rsid w:val="00F54944"/>
    <w:rsid w:val="00F57101"/>
    <w:rsid w:val="00F576D9"/>
    <w:rsid w:val="00F65FAC"/>
    <w:rsid w:val="00F72F2A"/>
    <w:rsid w:val="00F73896"/>
    <w:rsid w:val="00F73C6A"/>
    <w:rsid w:val="00F74F27"/>
    <w:rsid w:val="00F7501B"/>
    <w:rsid w:val="00F8272D"/>
    <w:rsid w:val="00F84EF4"/>
    <w:rsid w:val="00F94930"/>
    <w:rsid w:val="00FA0DDE"/>
    <w:rsid w:val="00FA1F0D"/>
    <w:rsid w:val="00FA5674"/>
    <w:rsid w:val="00FA69DA"/>
    <w:rsid w:val="00FB0715"/>
    <w:rsid w:val="00FB0972"/>
    <w:rsid w:val="00FB27B3"/>
    <w:rsid w:val="00FB68D6"/>
    <w:rsid w:val="00FC57D4"/>
    <w:rsid w:val="00FC6B71"/>
    <w:rsid w:val="00FF146D"/>
    <w:rsid w:val="00FF1BFF"/>
    <w:rsid w:val="00FF1FC7"/>
    <w:rsid w:val="00FF45F6"/>
    <w:rsid w:val="00FF7D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526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7B8"/>
    <w:rPr>
      <w:rFonts w:ascii="Tahoma" w:hAnsi="Tahoma" w:cs="Tahoma"/>
      <w:sz w:val="20"/>
      <w:szCs w:val="20"/>
      <w:lang w:eastAsia="en-US"/>
    </w:rPr>
  </w:style>
  <w:style w:type="paragraph" w:styleId="Heading1">
    <w:name w:val="heading 1"/>
    <w:basedOn w:val="Normal"/>
    <w:next w:val="Normal"/>
    <w:link w:val="Heading1Char"/>
    <w:uiPriority w:val="99"/>
    <w:qFormat/>
    <w:rsid w:val="008E276D"/>
    <w:pPr>
      <w:keepNext/>
      <w:numPr>
        <w:numId w:val="1"/>
      </w:numPr>
      <w:spacing w:before="240" w:after="120"/>
      <w:outlineLvl w:val="0"/>
    </w:pPr>
    <w:rPr>
      <w:rFonts w:cs="Times New Roman"/>
      <w:b/>
      <w:bCs/>
      <w:color w:val="000000" w:themeColor="text1"/>
      <w:kern w:val="32"/>
      <w:sz w:val="28"/>
      <w:szCs w:val="32"/>
    </w:rPr>
  </w:style>
  <w:style w:type="paragraph" w:styleId="Heading2">
    <w:name w:val="heading 2"/>
    <w:basedOn w:val="Normal"/>
    <w:next w:val="Normal"/>
    <w:link w:val="Heading2Char"/>
    <w:uiPriority w:val="99"/>
    <w:qFormat/>
    <w:rsid w:val="008E276D"/>
    <w:pPr>
      <w:keepNext/>
      <w:numPr>
        <w:ilvl w:val="1"/>
        <w:numId w:val="1"/>
      </w:numPr>
      <w:spacing w:before="240" w:after="120"/>
      <w:ind w:left="907" w:hanging="547"/>
      <w:outlineLvl w:val="1"/>
    </w:pPr>
    <w:rPr>
      <w:rFonts w:cs="Times New Roman"/>
      <w:b/>
      <w:bCs/>
      <w:iCs/>
      <w:color w:val="000000" w:themeColor="text1"/>
      <w:sz w:val="26"/>
      <w:szCs w:val="28"/>
    </w:rPr>
  </w:style>
  <w:style w:type="paragraph" w:styleId="Heading3">
    <w:name w:val="heading 3"/>
    <w:basedOn w:val="Normal"/>
    <w:next w:val="Normal"/>
    <w:link w:val="Heading3Char"/>
    <w:uiPriority w:val="99"/>
    <w:qFormat/>
    <w:rsid w:val="008E276D"/>
    <w:pPr>
      <w:keepNext/>
      <w:numPr>
        <w:ilvl w:val="2"/>
        <w:numId w:val="1"/>
      </w:numPr>
      <w:spacing w:before="240" w:after="120"/>
      <w:ind w:left="1440"/>
      <w:outlineLvl w:val="2"/>
    </w:pPr>
    <w:rPr>
      <w:rFonts w:cs="Times New Roman"/>
      <w:b/>
      <w:bCs/>
      <w:color w:val="000000" w:themeColor="text1"/>
      <w:sz w:val="24"/>
      <w:szCs w:val="26"/>
    </w:rPr>
  </w:style>
  <w:style w:type="paragraph" w:styleId="Heading4">
    <w:name w:val="heading 4"/>
    <w:basedOn w:val="Normal"/>
    <w:next w:val="Normal"/>
    <w:link w:val="Heading4Char"/>
    <w:uiPriority w:val="99"/>
    <w:qFormat/>
    <w:rsid w:val="008E276D"/>
    <w:pPr>
      <w:keepNext/>
      <w:numPr>
        <w:ilvl w:val="3"/>
        <w:numId w:val="1"/>
      </w:numPr>
      <w:spacing w:before="240" w:after="120"/>
      <w:ind w:left="1987" w:hanging="907"/>
      <w:outlineLvl w:val="3"/>
    </w:pPr>
    <w:rPr>
      <w:rFonts w:cs="Times New Roman"/>
      <w:b/>
      <w:bCs/>
      <w:color w:val="000000" w:themeColor="text1"/>
      <w:sz w:val="22"/>
      <w:szCs w:val="28"/>
    </w:rPr>
  </w:style>
  <w:style w:type="paragraph" w:styleId="Heading5">
    <w:name w:val="heading 5"/>
    <w:basedOn w:val="Normal"/>
    <w:next w:val="Normal"/>
    <w:link w:val="Heading5Char"/>
    <w:uiPriority w:val="99"/>
    <w:qFormat/>
    <w:rsid w:val="00045C13"/>
    <w:pPr>
      <w:numPr>
        <w:ilvl w:val="4"/>
        <w:numId w:val="1"/>
      </w:numPr>
      <w:spacing w:before="240" w:after="60"/>
      <w:outlineLvl w:val="4"/>
    </w:pPr>
    <w:rPr>
      <w:rFonts w:ascii="Calibri" w:hAnsi="Calibri" w:cs="Times New Roman"/>
      <w:b/>
      <w:bCs/>
      <w:iCs/>
      <w:sz w:val="24"/>
      <w:szCs w:val="26"/>
    </w:rPr>
  </w:style>
  <w:style w:type="paragraph" w:styleId="Heading6">
    <w:name w:val="heading 6"/>
    <w:basedOn w:val="Normal"/>
    <w:next w:val="Normal"/>
    <w:link w:val="Heading6Char"/>
    <w:uiPriority w:val="99"/>
    <w:qFormat/>
    <w:rsid w:val="00045C13"/>
    <w:pPr>
      <w:numPr>
        <w:ilvl w:val="5"/>
        <w:numId w:val="1"/>
      </w:numPr>
      <w:spacing w:before="240" w:after="60"/>
      <w:outlineLvl w:val="5"/>
    </w:pPr>
    <w:rPr>
      <w:rFonts w:ascii="Calibri" w:hAnsi="Calibri" w:cs="Times New Roman"/>
      <w:b/>
      <w:bCs/>
      <w:sz w:val="22"/>
      <w:szCs w:val="22"/>
    </w:rPr>
  </w:style>
  <w:style w:type="paragraph" w:styleId="Heading7">
    <w:name w:val="heading 7"/>
    <w:basedOn w:val="Normal"/>
    <w:next w:val="Normal"/>
    <w:link w:val="Heading7Char"/>
    <w:uiPriority w:val="99"/>
    <w:qFormat/>
    <w:rsid w:val="008755BB"/>
    <w:pPr>
      <w:numPr>
        <w:ilvl w:val="6"/>
        <w:numId w:val="1"/>
      </w:numPr>
      <w:spacing w:before="240" w:after="6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8755BB"/>
    <w:pPr>
      <w:numPr>
        <w:ilvl w:val="7"/>
        <w:numId w:val="1"/>
      </w:numPr>
      <w:spacing w:before="240" w:after="6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8755BB"/>
    <w:pPr>
      <w:numPr>
        <w:ilvl w:val="8"/>
        <w:numId w:val="1"/>
      </w:num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E276D"/>
    <w:rPr>
      <w:rFonts w:ascii="Tahoma" w:hAnsi="Tahoma"/>
      <w:b/>
      <w:bCs/>
      <w:color w:val="000000" w:themeColor="text1"/>
      <w:kern w:val="32"/>
      <w:sz w:val="28"/>
      <w:szCs w:val="32"/>
      <w:lang w:eastAsia="en-US"/>
    </w:rPr>
  </w:style>
  <w:style w:type="character" w:customStyle="1" w:styleId="Heading2Char">
    <w:name w:val="Heading 2 Char"/>
    <w:basedOn w:val="DefaultParagraphFont"/>
    <w:link w:val="Heading2"/>
    <w:uiPriority w:val="99"/>
    <w:locked/>
    <w:rsid w:val="008E276D"/>
    <w:rPr>
      <w:rFonts w:ascii="Tahoma" w:hAnsi="Tahoma"/>
      <w:b/>
      <w:bCs/>
      <w:iCs/>
      <w:color w:val="000000" w:themeColor="text1"/>
      <w:sz w:val="26"/>
      <w:szCs w:val="28"/>
      <w:lang w:eastAsia="en-US"/>
    </w:rPr>
  </w:style>
  <w:style w:type="character" w:customStyle="1" w:styleId="Heading3Char">
    <w:name w:val="Heading 3 Char"/>
    <w:basedOn w:val="DefaultParagraphFont"/>
    <w:link w:val="Heading3"/>
    <w:uiPriority w:val="99"/>
    <w:locked/>
    <w:rsid w:val="008E276D"/>
    <w:rPr>
      <w:rFonts w:ascii="Tahoma" w:hAnsi="Tahoma"/>
      <w:b/>
      <w:bCs/>
      <w:color w:val="000000" w:themeColor="text1"/>
      <w:sz w:val="24"/>
      <w:szCs w:val="26"/>
      <w:lang w:eastAsia="en-US"/>
    </w:rPr>
  </w:style>
  <w:style w:type="character" w:customStyle="1" w:styleId="Heading4Char">
    <w:name w:val="Heading 4 Char"/>
    <w:basedOn w:val="DefaultParagraphFont"/>
    <w:link w:val="Heading4"/>
    <w:uiPriority w:val="99"/>
    <w:locked/>
    <w:rsid w:val="008E276D"/>
    <w:rPr>
      <w:rFonts w:ascii="Tahoma" w:hAnsi="Tahoma"/>
      <w:b/>
      <w:bCs/>
      <w:color w:val="000000" w:themeColor="text1"/>
      <w:szCs w:val="28"/>
      <w:lang w:eastAsia="en-US"/>
    </w:rPr>
  </w:style>
  <w:style w:type="character" w:customStyle="1" w:styleId="Heading5Char">
    <w:name w:val="Heading 5 Char"/>
    <w:basedOn w:val="DefaultParagraphFont"/>
    <w:link w:val="Heading5"/>
    <w:uiPriority w:val="99"/>
    <w:locked/>
    <w:rsid w:val="00045C13"/>
    <w:rPr>
      <w:rFonts w:ascii="Calibri" w:hAnsi="Calibri"/>
      <w:b/>
      <w:bCs/>
      <w:iCs/>
      <w:sz w:val="24"/>
      <w:szCs w:val="26"/>
      <w:lang w:eastAsia="en-US"/>
    </w:rPr>
  </w:style>
  <w:style w:type="character" w:customStyle="1" w:styleId="Heading6Char">
    <w:name w:val="Heading 6 Char"/>
    <w:basedOn w:val="DefaultParagraphFont"/>
    <w:link w:val="Heading6"/>
    <w:uiPriority w:val="99"/>
    <w:locked/>
    <w:rsid w:val="00045C13"/>
    <w:rPr>
      <w:rFonts w:ascii="Calibri" w:hAnsi="Calibri"/>
      <w:b/>
      <w:bCs/>
      <w:lang w:eastAsia="en-US"/>
    </w:rPr>
  </w:style>
  <w:style w:type="character" w:customStyle="1" w:styleId="Heading7Char">
    <w:name w:val="Heading 7 Char"/>
    <w:basedOn w:val="DefaultParagraphFont"/>
    <w:link w:val="Heading7"/>
    <w:uiPriority w:val="99"/>
    <w:locked/>
    <w:rsid w:val="008755BB"/>
    <w:rPr>
      <w:rFonts w:ascii="Calibri" w:hAnsi="Calibri"/>
      <w:sz w:val="24"/>
      <w:szCs w:val="24"/>
      <w:lang w:eastAsia="en-US"/>
    </w:rPr>
  </w:style>
  <w:style w:type="character" w:customStyle="1" w:styleId="Heading8Char">
    <w:name w:val="Heading 8 Char"/>
    <w:basedOn w:val="DefaultParagraphFont"/>
    <w:link w:val="Heading8"/>
    <w:uiPriority w:val="99"/>
    <w:locked/>
    <w:rsid w:val="008755BB"/>
    <w:rPr>
      <w:rFonts w:ascii="Calibri" w:hAnsi="Calibri"/>
      <w:i/>
      <w:iCs/>
      <w:sz w:val="24"/>
      <w:szCs w:val="24"/>
      <w:lang w:eastAsia="en-US"/>
    </w:rPr>
  </w:style>
  <w:style w:type="character" w:customStyle="1" w:styleId="Heading9Char">
    <w:name w:val="Heading 9 Char"/>
    <w:basedOn w:val="DefaultParagraphFont"/>
    <w:link w:val="Heading9"/>
    <w:uiPriority w:val="99"/>
    <w:locked/>
    <w:rsid w:val="008755BB"/>
    <w:rPr>
      <w:rFonts w:ascii="Cambria" w:hAnsi="Cambria"/>
      <w:lang w:eastAsia="en-US"/>
    </w:rPr>
  </w:style>
  <w:style w:type="paragraph" w:styleId="Header">
    <w:name w:val="header"/>
    <w:basedOn w:val="Normal"/>
    <w:link w:val="HeaderChar"/>
    <w:uiPriority w:val="99"/>
    <w:rsid w:val="00582A78"/>
    <w:pPr>
      <w:tabs>
        <w:tab w:val="center" w:pos="4320"/>
        <w:tab w:val="right" w:pos="8640"/>
      </w:tabs>
    </w:pPr>
  </w:style>
  <w:style w:type="character" w:customStyle="1" w:styleId="HeaderChar">
    <w:name w:val="Header Char"/>
    <w:basedOn w:val="DefaultParagraphFont"/>
    <w:link w:val="Header"/>
    <w:uiPriority w:val="99"/>
    <w:locked/>
    <w:rsid w:val="005D6ABE"/>
    <w:rPr>
      <w:rFonts w:ascii="Tahoma" w:hAnsi="Tahoma" w:cs="Tahoma"/>
      <w:b/>
    </w:rPr>
  </w:style>
  <w:style w:type="paragraph" w:styleId="Footer">
    <w:name w:val="footer"/>
    <w:basedOn w:val="Normal"/>
    <w:link w:val="FooterChar"/>
    <w:uiPriority w:val="99"/>
    <w:semiHidden/>
    <w:rsid w:val="00582A78"/>
    <w:pPr>
      <w:tabs>
        <w:tab w:val="center" w:pos="4320"/>
        <w:tab w:val="right" w:pos="8640"/>
      </w:tabs>
    </w:pPr>
  </w:style>
  <w:style w:type="character" w:customStyle="1" w:styleId="FooterChar">
    <w:name w:val="Footer Char"/>
    <w:basedOn w:val="DefaultParagraphFont"/>
    <w:link w:val="Footer"/>
    <w:uiPriority w:val="99"/>
    <w:semiHidden/>
    <w:locked/>
    <w:rsid w:val="006B5AFA"/>
    <w:rPr>
      <w:rFonts w:ascii="Tahoma" w:hAnsi="Tahoma" w:cs="Tahoma"/>
      <w:b/>
      <w:sz w:val="20"/>
      <w:szCs w:val="20"/>
      <w:lang w:eastAsia="en-US"/>
    </w:rPr>
  </w:style>
  <w:style w:type="character" w:styleId="Hyperlink">
    <w:name w:val="Hyperlink"/>
    <w:basedOn w:val="DefaultParagraphFont"/>
    <w:uiPriority w:val="99"/>
    <w:rsid w:val="003D25B3"/>
    <w:rPr>
      <w:rFonts w:cs="Times New Roman"/>
      <w:color w:val="0000FF"/>
      <w:u w:val="single"/>
    </w:rPr>
  </w:style>
  <w:style w:type="character" w:styleId="FollowedHyperlink">
    <w:name w:val="FollowedHyperlink"/>
    <w:basedOn w:val="DefaultParagraphFont"/>
    <w:uiPriority w:val="99"/>
    <w:semiHidden/>
    <w:rsid w:val="00C66937"/>
    <w:rPr>
      <w:rFonts w:cs="Times New Roman"/>
      <w:color w:val="800080"/>
      <w:u w:val="single"/>
    </w:rPr>
  </w:style>
  <w:style w:type="paragraph" w:styleId="TOCHeading">
    <w:name w:val="TOC Heading"/>
    <w:basedOn w:val="Heading1"/>
    <w:next w:val="Normal"/>
    <w:uiPriority w:val="39"/>
    <w:qFormat/>
    <w:rsid w:val="00C66937"/>
    <w:pPr>
      <w:keepLines/>
      <w:numPr>
        <w:numId w:val="0"/>
      </w:numPr>
      <w:spacing w:before="480" w:after="0" w:line="276" w:lineRule="auto"/>
      <w:outlineLvl w:val="9"/>
    </w:pPr>
    <w:rPr>
      <w:color w:val="365F91"/>
      <w:kern w:val="0"/>
      <w:szCs w:val="28"/>
    </w:rPr>
  </w:style>
  <w:style w:type="paragraph" w:styleId="TOC1">
    <w:name w:val="toc 1"/>
    <w:basedOn w:val="Normal"/>
    <w:next w:val="Normal"/>
    <w:autoRedefine/>
    <w:uiPriority w:val="39"/>
    <w:rsid w:val="00086DDC"/>
    <w:pPr>
      <w:tabs>
        <w:tab w:val="left" w:pos="400"/>
        <w:tab w:val="right" w:leader="dot" w:pos="9350"/>
      </w:tabs>
    </w:pPr>
    <w:rPr>
      <w:rFonts w:ascii="Calibri" w:hAnsi="Calibri"/>
      <w:b/>
      <w:noProof/>
    </w:rPr>
  </w:style>
  <w:style w:type="paragraph" w:styleId="TOC2">
    <w:name w:val="toc 2"/>
    <w:basedOn w:val="Normal"/>
    <w:next w:val="Normal"/>
    <w:autoRedefine/>
    <w:uiPriority w:val="39"/>
    <w:rsid w:val="00C66937"/>
    <w:pPr>
      <w:ind w:left="200"/>
    </w:pPr>
  </w:style>
  <w:style w:type="paragraph" w:styleId="TOC3">
    <w:name w:val="toc 3"/>
    <w:basedOn w:val="Normal"/>
    <w:next w:val="Normal"/>
    <w:autoRedefine/>
    <w:uiPriority w:val="39"/>
    <w:rsid w:val="00C66937"/>
    <w:pPr>
      <w:ind w:left="400"/>
    </w:pPr>
  </w:style>
  <w:style w:type="table" w:styleId="TableGrid">
    <w:name w:val="Table Grid"/>
    <w:basedOn w:val="TableNormal"/>
    <w:uiPriority w:val="99"/>
    <w:rsid w:val="00E74FD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hidden/>
    </w:trPr>
  </w:style>
  <w:style w:type="table" w:customStyle="1" w:styleId="LightShading-Accent11">
    <w:name w:val="Light Shading - Accent 11"/>
    <w:uiPriority w:val="99"/>
    <w:rsid w:val="00E74FD5"/>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rPr>
      <w:hidden/>
    </w:trPr>
  </w:style>
  <w:style w:type="paragraph" w:styleId="BalloonText">
    <w:name w:val="Balloon Text"/>
    <w:basedOn w:val="Normal"/>
    <w:link w:val="BalloonTextChar"/>
    <w:uiPriority w:val="99"/>
    <w:semiHidden/>
    <w:rsid w:val="00AD0D6F"/>
    <w:rPr>
      <w:sz w:val="16"/>
      <w:szCs w:val="16"/>
    </w:rPr>
  </w:style>
  <w:style w:type="character" w:customStyle="1" w:styleId="BalloonTextChar">
    <w:name w:val="Balloon Text Char"/>
    <w:basedOn w:val="DefaultParagraphFont"/>
    <w:link w:val="BalloonText"/>
    <w:uiPriority w:val="99"/>
    <w:semiHidden/>
    <w:locked/>
    <w:rsid w:val="006B5AFA"/>
    <w:rPr>
      <w:rFonts w:cs="Tahoma"/>
      <w:b/>
      <w:sz w:val="2"/>
      <w:lang w:eastAsia="en-US"/>
    </w:rPr>
  </w:style>
  <w:style w:type="paragraph" w:styleId="Revision">
    <w:name w:val="Revision"/>
    <w:hidden/>
    <w:uiPriority w:val="99"/>
    <w:semiHidden/>
    <w:rsid w:val="002336ED"/>
    <w:rPr>
      <w:rFonts w:ascii="Tahoma" w:hAnsi="Tahoma" w:cs="Tahoma"/>
      <w:b/>
      <w:sz w:val="20"/>
      <w:szCs w:val="20"/>
      <w:lang w:eastAsia="en-US"/>
    </w:rPr>
  </w:style>
  <w:style w:type="paragraph" w:styleId="ListParagraph">
    <w:name w:val="List Paragraph"/>
    <w:basedOn w:val="Normal"/>
    <w:uiPriority w:val="99"/>
    <w:qFormat/>
    <w:rsid w:val="00396518"/>
    <w:pPr>
      <w:ind w:left="720"/>
    </w:pPr>
  </w:style>
  <w:style w:type="paragraph" w:styleId="NoSpacing">
    <w:name w:val="No Spacing"/>
    <w:link w:val="NoSpacingChar"/>
    <w:uiPriority w:val="99"/>
    <w:qFormat/>
    <w:rsid w:val="00C25C2B"/>
    <w:rPr>
      <w:rFonts w:ascii="Calibri" w:hAnsi="Calibri"/>
      <w:lang w:eastAsia="en-US"/>
    </w:rPr>
  </w:style>
  <w:style w:type="character" w:customStyle="1" w:styleId="NoSpacingChar">
    <w:name w:val="No Spacing Char"/>
    <w:basedOn w:val="DefaultParagraphFont"/>
    <w:link w:val="NoSpacing"/>
    <w:uiPriority w:val="99"/>
    <w:locked/>
    <w:rsid w:val="00C25C2B"/>
    <w:rPr>
      <w:rFonts w:ascii="Calibri" w:hAnsi="Calibri" w:cs="Times New Roman"/>
      <w:sz w:val="22"/>
      <w:szCs w:val="22"/>
      <w:lang w:val="en-US" w:eastAsia="en-US" w:bidi="ar-SA"/>
    </w:rPr>
  </w:style>
  <w:style w:type="paragraph" w:styleId="Title">
    <w:name w:val="Title"/>
    <w:basedOn w:val="Normal"/>
    <w:next w:val="Normal"/>
    <w:link w:val="TitleChar"/>
    <w:uiPriority w:val="99"/>
    <w:qFormat/>
    <w:rsid w:val="0047179E"/>
    <w:pPr>
      <w:spacing w:before="240" w:after="60"/>
      <w:jc w:val="center"/>
      <w:outlineLvl w:val="0"/>
    </w:pPr>
    <w:rPr>
      <w:rFonts w:eastAsia="SimSun"/>
      <w:b/>
      <w:bCs/>
      <w:color w:val="1F497D" w:themeColor="text2"/>
      <w:kern w:val="28"/>
      <w:sz w:val="32"/>
      <w:szCs w:val="32"/>
    </w:rPr>
  </w:style>
  <w:style w:type="character" w:customStyle="1" w:styleId="TitleChar">
    <w:name w:val="Title Char"/>
    <w:basedOn w:val="DefaultParagraphFont"/>
    <w:link w:val="Title"/>
    <w:uiPriority w:val="99"/>
    <w:locked/>
    <w:rsid w:val="0047179E"/>
    <w:rPr>
      <w:rFonts w:ascii="Tahoma" w:eastAsia="SimSun" w:hAnsi="Tahoma" w:cs="Tahoma"/>
      <w:b/>
      <w:bCs/>
      <w:color w:val="1F497D" w:themeColor="text2"/>
      <w:kern w:val="28"/>
      <w:sz w:val="32"/>
      <w:szCs w:val="32"/>
      <w:lang w:eastAsia="en-US"/>
    </w:rPr>
  </w:style>
  <w:style w:type="table" w:customStyle="1" w:styleId="MediumShading1-Accent11">
    <w:name w:val="Medium Shading 1 - Accent 11"/>
    <w:basedOn w:val="TableNormal"/>
    <w:uiPriority w:val="99"/>
    <w:rsid w:val="00A807DF"/>
    <w:rPr>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rPr>
      <w:hidden/>
    </w:trPr>
    <w:tblStylePr w:type="firstRow">
      <w:pPr>
        <w:spacing w:before="0" w:after="0"/>
      </w:pPr>
      <w:rPr>
        <w:rFonts w:cs="Times New Roman"/>
        <w:b/>
        <w:bCs/>
        <w:color w:val="FFFFFF"/>
      </w:rPr>
      <w:tblPr/>
      <w:trPr>
        <w:hidden/>
      </w:tr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rPr>
        <w:hidden/>
      </w:tr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rPr>
        <w:hidden/>
      </w:trPr>
      <w:tcPr>
        <w:shd w:val="clear" w:color="auto" w:fill="D3DFEE"/>
      </w:tcPr>
    </w:tblStylePr>
    <w:tblStylePr w:type="band1Horz">
      <w:rPr>
        <w:rFonts w:cs="Times New Roman"/>
      </w:rPr>
      <w:tblPr/>
      <w:trPr>
        <w:hidden/>
      </w:trPr>
      <w:tcPr>
        <w:tcBorders>
          <w:insideH w:val="nil"/>
          <w:insideV w:val="nil"/>
        </w:tcBorders>
        <w:shd w:val="clear" w:color="auto" w:fill="D3DFEE"/>
      </w:tcPr>
    </w:tblStylePr>
    <w:tblStylePr w:type="band2Horz">
      <w:rPr>
        <w:rFonts w:cs="Times New Roman"/>
      </w:rPr>
      <w:tblPr/>
      <w:trPr>
        <w:hidden/>
      </w:trPr>
      <w:tcPr>
        <w:tcBorders>
          <w:insideH w:val="nil"/>
          <w:insideV w:val="nil"/>
        </w:tcBorders>
      </w:tcPr>
    </w:tblStylePr>
  </w:style>
  <w:style w:type="paragraph" w:customStyle="1" w:styleId="MKSProject">
    <w:name w:val="MKS_Project"/>
    <w:basedOn w:val="Normal"/>
    <w:link w:val="MKSProjectChar"/>
    <w:qFormat/>
    <w:rsid w:val="00D87F15"/>
    <w:pPr>
      <w:tabs>
        <w:tab w:val="left" w:pos="1620"/>
      </w:tabs>
    </w:pPr>
    <w:rPr>
      <w:b/>
    </w:rPr>
  </w:style>
  <w:style w:type="paragraph" w:customStyle="1" w:styleId="MKSState">
    <w:name w:val="MKS_State"/>
    <w:basedOn w:val="Normal"/>
    <w:link w:val="MKSStateChar"/>
    <w:qFormat/>
    <w:rsid w:val="00D87F15"/>
    <w:pPr>
      <w:tabs>
        <w:tab w:val="left" w:pos="1620"/>
      </w:tabs>
    </w:pPr>
    <w:rPr>
      <w:b/>
    </w:rPr>
  </w:style>
  <w:style w:type="character" w:customStyle="1" w:styleId="MKSProjectChar">
    <w:name w:val="MKS_Project Char"/>
    <w:basedOn w:val="DefaultParagraphFont"/>
    <w:link w:val="MKSProject"/>
    <w:rsid w:val="00D87F15"/>
    <w:rPr>
      <w:rFonts w:ascii="Tahoma" w:hAnsi="Tahoma" w:cs="Tahoma"/>
      <w:b/>
      <w:sz w:val="20"/>
      <w:szCs w:val="20"/>
      <w:lang w:eastAsia="en-US"/>
    </w:rPr>
  </w:style>
  <w:style w:type="paragraph" w:customStyle="1" w:styleId="MKSRevisionDate">
    <w:name w:val="MKS_Revision Date"/>
    <w:basedOn w:val="Normal"/>
    <w:link w:val="MKSRevisionDateChar"/>
    <w:qFormat/>
    <w:rsid w:val="00D87F15"/>
    <w:pPr>
      <w:tabs>
        <w:tab w:val="left" w:pos="1620"/>
      </w:tabs>
    </w:pPr>
    <w:rPr>
      <w:b/>
    </w:rPr>
  </w:style>
  <w:style w:type="character" w:customStyle="1" w:styleId="MKSStateChar">
    <w:name w:val="MKS_State Char"/>
    <w:basedOn w:val="DefaultParagraphFont"/>
    <w:link w:val="MKSState"/>
    <w:rsid w:val="00D87F15"/>
    <w:rPr>
      <w:rFonts w:ascii="Tahoma" w:hAnsi="Tahoma" w:cs="Tahoma"/>
      <w:b/>
      <w:sz w:val="20"/>
      <w:szCs w:val="20"/>
      <w:lang w:eastAsia="en-US"/>
    </w:rPr>
  </w:style>
  <w:style w:type="paragraph" w:customStyle="1" w:styleId="MKSDocumentID">
    <w:name w:val="MKS_Document ID"/>
    <w:basedOn w:val="Normal"/>
    <w:link w:val="MKSDocumentIDChar"/>
    <w:qFormat/>
    <w:rsid w:val="00D87F15"/>
    <w:pPr>
      <w:tabs>
        <w:tab w:val="left" w:pos="1620"/>
      </w:tabs>
    </w:pPr>
    <w:rPr>
      <w:b/>
    </w:rPr>
  </w:style>
  <w:style w:type="character" w:customStyle="1" w:styleId="MKSRevisionDateChar">
    <w:name w:val="MKS_Revision Date Char"/>
    <w:basedOn w:val="DefaultParagraphFont"/>
    <w:link w:val="MKSRevisionDate"/>
    <w:rsid w:val="00D87F15"/>
    <w:rPr>
      <w:rFonts w:ascii="Tahoma" w:hAnsi="Tahoma" w:cs="Tahoma"/>
      <w:b/>
      <w:sz w:val="20"/>
      <w:szCs w:val="20"/>
      <w:lang w:eastAsia="en-US"/>
    </w:rPr>
  </w:style>
  <w:style w:type="paragraph" w:customStyle="1" w:styleId="MKSSummary">
    <w:name w:val="MKS_Summary"/>
    <w:basedOn w:val="Title"/>
    <w:link w:val="MKSSummaryChar"/>
    <w:qFormat/>
    <w:rsid w:val="00D87F15"/>
  </w:style>
  <w:style w:type="character" w:customStyle="1" w:styleId="MKSDocumentIDChar">
    <w:name w:val="MKS_Document ID Char"/>
    <w:basedOn w:val="DefaultParagraphFont"/>
    <w:link w:val="MKSDocumentID"/>
    <w:rsid w:val="00D87F15"/>
    <w:rPr>
      <w:rFonts w:ascii="Tahoma" w:hAnsi="Tahoma" w:cs="Tahoma"/>
      <w:b/>
      <w:sz w:val="20"/>
      <w:szCs w:val="20"/>
      <w:lang w:eastAsia="en-US"/>
    </w:rPr>
  </w:style>
  <w:style w:type="paragraph" w:customStyle="1" w:styleId="MKSSharedText">
    <w:name w:val="MKS_Shared Text"/>
    <w:basedOn w:val="Normal"/>
    <w:link w:val="MKSSharedTextChar"/>
    <w:qFormat/>
    <w:rsid w:val="00D87F15"/>
    <w:pPr>
      <w:pBdr>
        <w:bottom w:val="single" w:sz="12" w:space="1" w:color="auto"/>
      </w:pBdr>
    </w:pPr>
  </w:style>
  <w:style w:type="character" w:customStyle="1" w:styleId="MKSSummaryChar">
    <w:name w:val="MKS_Summary Char"/>
    <w:basedOn w:val="TitleChar"/>
    <w:link w:val="MKSSummary"/>
    <w:rsid w:val="00D87F15"/>
    <w:rPr>
      <w:rFonts w:ascii="Tahoma" w:eastAsia="SimSun" w:hAnsi="Tahoma" w:cs="Tahoma"/>
      <w:b/>
      <w:bCs/>
      <w:color w:val="1F497D" w:themeColor="text2"/>
      <w:kern w:val="28"/>
      <w:sz w:val="32"/>
      <w:szCs w:val="32"/>
      <w:lang w:eastAsia="en-US"/>
    </w:rPr>
  </w:style>
  <w:style w:type="paragraph" w:customStyle="1" w:styleId="MKSText">
    <w:name w:val="MKS_Text"/>
    <w:basedOn w:val="Normal"/>
    <w:link w:val="MKSTextChar"/>
    <w:qFormat/>
    <w:rsid w:val="00D87F15"/>
    <w:pPr>
      <w:spacing w:before="120" w:after="120"/>
    </w:pPr>
  </w:style>
  <w:style w:type="character" w:customStyle="1" w:styleId="MKSSharedTextChar">
    <w:name w:val="MKS_Shared Text Char"/>
    <w:basedOn w:val="DefaultParagraphFont"/>
    <w:link w:val="MKSSharedText"/>
    <w:rsid w:val="00D87F15"/>
    <w:rPr>
      <w:rFonts w:ascii="Tahoma" w:hAnsi="Tahoma" w:cs="Tahoma"/>
      <w:sz w:val="20"/>
      <w:szCs w:val="20"/>
      <w:lang w:eastAsia="en-US"/>
    </w:rPr>
  </w:style>
  <w:style w:type="paragraph" w:customStyle="1" w:styleId="MKSCategory">
    <w:name w:val="MKS_Category"/>
    <w:basedOn w:val="Normal"/>
    <w:qFormat/>
    <w:rsid w:val="00D87F15"/>
    <w:rPr>
      <w:bCs/>
      <w:sz w:val="16"/>
    </w:rPr>
  </w:style>
  <w:style w:type="character" w:customStyle="1" w:styleId="MKSTextChar">
    <w:name w:val="MKS_Text Char"/>
    <w:basedOn w:val="DefaultParagraphFont"/>
    <w:link w:val="MKSText"/>
    <w:rsid w:val="00D87F15"/>
    <w:rPr>
      <w:rFonts w:ascii="Tahoma" w:hAnsi="Tahoma" w:cs="Tahoma"/>
      <w:sz w:val="20"/>
      <w:szCs w:val="20"/>
      <w:lang w:eastAsia="en-US"/>
    </w:rPr>
  </w:style>
  <w:style w:type="paragraph" w:customStyle="1" w:styleId="MKSRequestPriority">
    <w:name w:val="MKS_Request Priority"/>
    <w:basedOn w:val="Normal"/>
    <w:qFormat/>
    <w:rsid w:val="00D87F15"/>
    <w:rPr>
      <w:sz w:val="16"/>
    </w:rPr>
  </w:style>
  <w:style w:type="paragraph" w:customStyle="1" w:styleId="MKSRevisionDate2">
    <w:name w:val="MKS_Revision Date 2"/>
    <w:basedOn w:val="Normal"/>
    <w:qFormat/>
    <w:rsid w:val="00D87F15"/>
    <w:rPr>
      <w:sz w:val="16"/>
    </w:rPr>
  </w:style>
  <w:style w:type="paragraph" w:customStyle="1" w:styleId="MKSID">
    <w:name w:val="MKS_ID"/>
    <w:basedOn w:val="Normal"/>
    <w:qFormat/>
    <w:rsid w:val="00D87F15"/>
  </w:style>
  <w:style w:type="paragraph" w:customStyle="1" w:styleId="MKSText2">
    <w:name w:val="MKS_Text 2"/>
    <w:basedOn w:val="Normal"/>
    <w:link w:val="MKSText2Char"/>
    <w:qFormat/>
    <w:rsid w:val="00D87F15"/>
    <w:pPr>
      <w:spacing w:before="120" w:after="120"/>
    </w:pPr>
    <w:rPr>
      <w:b/>
    </w:rPr>
  </w:style>
  <w:style w:type="paragraph" w:customStyle="1" w:styleId="MKSTextH4">
    <w:name w:val="MKS_Text H4"/>
    <w:basedOn w:val="Heading4"/>
    <w:link w:val="MKSTextH4Char"/>
    <w:qFormat/>
    <w:rsid w:val="00D87F15"/>
  </w:style>
  <w:style w:type="character" w:customStyle="1" w:styleId="MKSText2Char">
    <w:name w:val="MKS_Text 2 Char"/>
    <w:basedOn w:val="DefaultParagraphFont"/>
    <w:link w:val="MKSText2"/>
    <w:rsid w:val="00D87F15"/>
    <w:rPr>
      <w:rFonts w:ascii="Tahoma" w:hAnsi="Tahoma" w:cs="Tahoma"/>
      <w:b/>
      <w:sz w:val="20"/>
      <w:szCs w:val="20"/>
      <w:lang w:eastAsia="en-US"/>
    </w:rPr>
  </w:style>
  <w:style w:type="paragraph" w:customStyle="1" w:styleId="MKSTextH3">
    <w:name w:val="MKS_Text H3"/>
    <w:basedOn w:val="Heading3"/>
    <w:link w:val="MKSTextH3Char"/>
    <w:qFormat/>
    <w:rsid w:val="00D87F15"/>
  </w:style>
  <w:style w:type="character" w:customStyle="1" w:styleId="MKSTextH4Char">
    <w:name w:val="MKS_Text H4 Char"/>
    <w:basedOn w:val="Heading4Char"/>
    <w:link w:val="MKSTextH4"/>
    <w:rsid w:val="00D87F15"/>
    <w:rPr>
      <w:rFonts w:ascii="Tahoma" w:hAnsi="Tahoma"/>
      <w:b/>
      <w:bCs/>
      <w:color w:val="000000" w:themeColor="text1"/>
      <w:szCs w:val="28"/>
      <w:lang w:eastAsia="en-US"/>
    </w:rPr>
  </w:style>
  <w:style w:type="paragraph" w:customStyle="1" w:styleId="MKSTextH2">
    <w:name w:val="MKS_Text H2"/>
    <w:basedOn w:val="Heading2"/>
    <w:link w:val="MKSTextH2Char"/>
    <w:qFormat/>
    <w:rsid w:val="00D87F15"/>
  </w:style>
  <w:style w:type="character" w:customStyle="1" w:styleId="MKSTextH3Char">
    <w:name w:val="MKS_Text H3 Char"/>
    <w:basedOn w:val="Heading3Char"/>
    <w:link w:val="MKSTextH3"/>
    <w:rsid w:val="00D87F15"/>
    <w:rPr>
      <w:rFonts w:ascii="Tahoma" w:hAnsi="Tahoma"/>
      <w:b/>
      <w:bCs/>
      <w:color w:val="000000" w:themeColor="text1"/>
      <w:sz w:val="24"/>
      <w:szCs w:val="26"/>
      <w:lang w:eastAsia="en-US"/>
    </w:rPr>
  </w:style>
  <w:style w:type="paragraph" w:customStyle="1" w:styleId="MKSTextH1">
    <w:name w:val="MKS_Text H1"/>
    <w:basedOn w:val="Heading1"/>
    <w:link w:val="MKSTextH1Char"/>
    <w:qFormat/>
    <w:rsid w:val="00D87F15"/>
  </w:style>
  <w:style w:type="character" w:customStyle="1" w:styleId="MKSTextH2Char">
    <w:name w:val="MKS_Text H2 Char"/>
    <w:basedOn w:val="Heading2Char"/>
    <w:link w:val="MKSTextH2"/>
    <w:rsid w:val="00D87F15"/>
    <w:rPr>
      <w:rFonts w:ascii="Tahoma" w:hAnsi="Tahoma"/>
      <w:b/>
      <w:bCs/>
      <w:iCs/>
      <w:color w:val="000000" w:themeColor="text1"/>
      <w:sz w:val="26"/>
      <w:szCs w:val="28"/>
      <w:lang w:eastAsia="en-US"/>
    </w:rPr>
  </w:style>
  <w:style w:type="character" w:customStyle="1" w:styleId="MKSTextH1Char">
    <w:name w:val="MKS_Text H1 Char"/>
    <w:basedOn w:val="Heading1Char"/>
    <w:link w:val="MKSTextH1"/>
    <w:rsid w:val="00D87F15"/>
    <w:rPr>
      <w:rFonts w:ascii="Tahoma" w:hAnsi="Tahoma"/>
      <w:b/>
      <w:bCs/>
      <w:color w:val="000000" w:themeColor="text1"/>
      <w:kern w:val="32"/>
      <w:sz w:val="28"/>
      <w:szCs w:val="32"/>
      <w:lang w:eastAsia="en-US"/>
    </w:rPr>
  </w:style>
  <w:style w:type="paragraph" w:customStyle="1" w:styleId="MKSHeading1">
    <w:name w:val="MKS Heading 1"/>
    <w:basedOn w:val="Normal"/>
    <w:next w:val="Normal"/>
    <w:link w:val="MKSHeading1Char"/>
    <w:uiPriority w:val="10"/>
    <w:qFormat/>
    <w:pPr>
      <w:keepNext/>
      <w:keepLines/>
      <w:spacing w:before="200"/>
    </w:pPr>
    <w:rPr>
      <w:rFonts w:asciiTheme="majorHAnsi" w:eastAsiaTheme="majorEastAsia" w:hAnsiTheme="majorHAnsi" w:cstheme="majorBidi"/>
      <w:b/>
      <w:bCs/>
      <w:color w:val="4F81BD"/>
      <w:sz w:val="28"/>
      <w:szCs w:val="28"/>
    </w:rPr>
  </w:style>
  <w:style w:type="character" w:customStyle="1" w:styleId="MKSHeading1Char">
    <w:name w:val="MKS Heading 1 Char"/>
    <w:basedOn w:val="DefaultParagraphFont"/>
    <w:link w:val="MKSHeading1"/>
    <w:uiPriority w:val="10"/>
    <w:rPr>
      <w:rFonts w:asciiTheme="majorHAnsi" w:eastAsiaTheme="majorEastAsia" w:hAnsiTheme="majorHAnsi" w:cstheme="majorBidi"/>
      <w:b/>
      <w:bCs/>
      <w:color w:val="4F81BD"/>
      <w:sz w:val="28"/>
      <w:szCs w:val="28"/>
    </w:rPr>
  </w:style>
  <w:style w:type="paragraph" w:customStyle="1" w:styleId="MKSHeading2">
    <w:name w:val="MKS Heading 2"/>
    <w:basedOn w:val="Normal"/>
    <w:next w:val="Normal"/>
    <w:link w:val="MKSHeading2Char"/>
    <w:uiPriority w:val="10"/>
    <w:qFormat/>
    <w:pPr>
      <w:keepNext/>
      <w:keepLines/>
      <w:spacing w:before="200"/>
    </w:pPr>
    <w:rPr>
      <w:rFonts w:asciiTheme="majorHAnsi" w:eastAsiaTheme="majorEastAsia" w:hAnsiTheme="majorHAnsi" w:cstheme="majorBidi"/>
      <w:b/>
      <w:bCs/>
      <w:color w:val="4F81BD"/>
      <w:sz w:val="26"/>
      <w:szCs w:val="26"/>
    </w:rPr>
  </w:style>
  <w:style w:type="character" w:customStyle="1" w:styleId="MKSHeading2Char">
    <w:name w:val="MKS Heading 2 Char"/>
    <w:basedOn w:val="DefaultParagraphFont"/>
    <w:link w:val="MKSHeading2"/>
    <w:uiPriority w:val="10"/>
    <w:rPr>
      <w:rFonts w:asciiTheme="majorHAnsi" w:eastAsiaTheme="majorEastAsia" w:hAnsiTheme="majorHAnsi" w:cstheme="majorBidi"/>
      <w:b/>
      <w:bCs/>
      <w:color w:val="4F81BD"/>
      <w:sz w:val="26"/>
      <w:szCs w:val="26"/>
    </w:rPr>
  </w:style>
  <w:style w:type="paragraph" w:customStyle="1" w:styleId="MKSHeading3">
    <w:name w:val="MKS Heading 3"/>
    <w:basedOn w:val="Normal"/>
    <w:next w:val="Normal"/>
    <w:link w:val="MKSHeading3Char"/>
    <w:uiPriority w:val="10"/>
    <w:qFormat/>
    <w:pPr>
      <w:keepNext/>
      <w:keepLines/>
      <w:spacing w:before="200"/>
    </w:pPr>
    <w:rPr>
      <w:rFonts w:asciiTheme="majorHAnsi" w:eastAsiaTheme="majorEastAsia" w:hAnsiTheme="majorHAnsi" w:cstheme="majorBidi"/>
      <w:b/>
      <w:bCs/>
      <w:color w:val="4F81BD"/>
      <w:sz w:val="24"/>
      <w:szCs w:val="24"/>
    </w:rPr>
  </w:style>
  <w:style w:type="character" w:customStyle="1" w:styleId="MKSHeading3Char">
    <w:name w:val="MKS Heading 3 Char"/>
    <w:basedOn w:val="DefaultParagraphFont"/>
    <w:link w:val="MKSHeading3"/>
    <w:uiPriority w:val="10"/>
    <w:rPr>
      <w:rFonts w:asciiTheme="majorHAnsi" w:eastAsiaTheme="majorEastAsia" w:hAnsiTheme="majorHAnsi" w:cstheme="majorBidi"/>
      <w:b/>
      <w:bCs/>
      <w:color w:val="4F81BD"/>
      <w:sz w:val="24"/>
      <w:szCs w:val="24"/>
    </w:rPr>
  </w:style>
  <w:style w:type="paragraph" w:customStyle="1" w:styleId="MKSHeading4">
    <w:name w:val="MKS Heading 4"/>
    <w:basedOn w:val="Normal"/>
    <w:next w:val="Normal"/>
    <w:link w:val="MKSHeading4Char"/>
    <w:uiPriority w:val="10"/>
    <w:qFormat/>
    <w:pPr>
      <w:keepNext/>
      <w:keepLines/>
      <w:spacing w:before="200"/>
    </w:pPr>
    <w:rPr>
      <w:rFonts w:asciiTheme="majorHAnsi" w:eastAsiaTheme="majorEastAsia" w:hAnsiTheme="majorHAnsi" w:cstheme="majorBidi"/>
      <w:b/>
      <w:bCs/>
      <w:color w:val="4F81BD"/>
      <w:sz w:val="22"/>
      <w:szCs w:val="22"/>
    </w:rPr>
  </w:style>
  <w:style w:type="character" w:customStyle="1" w:styleId="MKSHeading4Char">
    <w:name w:val="MKS Heading 4 Char"/>
    <w:basedOn w:val="DefaultParagraphFont"/>
    <w:link w:val="MKSHeading4"/>
    <w:uiPriority w:val="10"/>
    <w:rPr>
      <w:rFonts w:asciiTheme="majorHAnsi" w:eastAsiaTheme="majorEastAsia" w:hAnsiTheme="majorHAnsi" w:cstheme="majorBidi"/>
      <w:b/>
      <w:bCs/>
      <w:color w:val="4F81BD"/>
      <w:sz w:val="22"/>
      <w:szCs w:val="22"/>
    </w:rPr>
  </w:style>
  <w:style w:type="paragraph" w:customStyle="1" w:styleId="MKSHeading5">
    <w:name w:val="MKS Heading 5"/>
    <w:basedOn w:val="Normal"/>
    <w:next w:val="Normal"/>
    <w:link w:val="MKSHeading5Char"/>
    <w:uiPriority w:val="10"/>
    <w:qFormat/>
    <w:pPr>
      <w:keepNext/>
      <w:keepLines/>
      <w:spacing w:before="200"/>
    </w:pPr>
    <w:rPr>
      <w:rFonts w:asciiTheme="majorHAnsi" w:eastAsiaTheme="majorEastAsia" w:hAnsiTheme="majorHAnsi" w:cstheme="majorBidi"/>
      <w:b/>
      <w:bCs/>
      <w:color w:val="4F81BD"/>
    </w:rPr>
  </w:style>
  <w:style w:type="character" w:customStyle="1" w:styleId="MKSHeading5Char">
    <w:name w:val="MKS Heading 5 Char"/>
    <w:basedOn w:val="DefaultParagraphFont"/>
    <w:link w:val="MKSHeading5"/>
    <w:uiPriority w:val="10"/>
    <w:rPr>
      <w:rFonts w:asciiTheme="majorHAnsi" w:eastAsiaTheme="majorEastAsia" w:hAnsiTheme="majorHAnsi" w:cstheme="majorBidi"/>
      <w:b/>
      <w:bCs/>
      <w:color w:val="4F81BD"/>
      <w:sz w:val="20"/>
      <w:szCs w:val="20"/>
    </w:rPr>
  </w:style>
  <w:style w:type="paragraph" w:customStyle="1" w:styleId="MKSHeading6">
    <w:name w:val="MKS Heading 6"/>
    <w:basedOn w:val="Normal"/>
    <w:next w:val="Normal"/>
    <w:link w:val="MKSHeading6Char"/>
    <w:uiPriority w:val="10"/>
    <w:qFormat/>
    <w:pPr>
      <w:keepNext/>
      <w:keepLines/>
      <w:spacing w:before="200"/>
    </w:pPr>
    <w:rPr>
      <w:rFonts w:asciiTheme="majorHAnsi" w:eastAsiaTheme="majorEastAsia" w:hAnsiTheme="majorHAnsi" w:cstheme="majorBidi"/>
      <w:b/>
      <w:bCs/>
      <w:color w:val="4F81BD"/>
      <w:sz w:val="18"/>
      <w:szCs w:val="18"/>
    </w:rPr>
  </w:style>
  <w:style w:type="character" w:customStyle="1" w:styleId="MKSHeading6Char">
    <w:name w:val="MKS Heading 6 Char"/>
    <w:basedOn w:val="DefaultParagraphFont"/>
    <w:link w:val="MKSHeading6"/>
    <w:uiPriority w:val="10"/>
    <w:rPr>
      <w:rFonts w:asciiTheme="majorHAnsi" w:eastAsiaTheme="majorEastAsia" w:hAnsiTheme="majorHAnsi" w:cstheme="majorBidi"/>
      <w:b/>
      <w:bCs/>
      <w:color w:val="4F81BD"/>
      <w:sz w:val="18"/>
      <w:szCs w:val="18"/>
    </w:rPr>
  </w:style>
  <w:style w:type="paragraph" w:customStyle="1" w:styleId="MKSCaption">
    <w:name w:val="MKS Caption"/>
    <w:basedOn w:val="Normal"/>
    <w:next w:val="Normal"/>
    <w:uiPriority w:val="11"/>
    <w:qFormat/>
    <w:rPr>
      <w:b/>
      <w:bCs/>
      <w:color w:val="4F81BD"/>
      <w:sz w:val="18"/>
      <w:szCs w:val="18"/>
    </w:rPr>
  </w:style>
  <w:style w:type="character" w:customStyle="1" w:styleId="MKSHyperlink">
    <w:name w:val="MKS Hyperlink"/>
    <w:basedOn w:val="DefaultParagraphFont"/>
    <w:uiPriority w:val="99"/>
    <w:rPr>
      <w:color w:val="0000FF"/>
      <w:u w:val="single"/>
    </w:rPr>
  </w:style>
  <w:style w:type="character" w:customStyle="1" w:styleId="MKSPlaceholderText">
    <w:name w:val="MKS Placeholder Text"/>
    <w:basedOn w:val="DefaultParagraphFont"/>
    <w:uiPriority w:val="99"/>
    <w:rPr>
      <w:color w:val="808080"/>
    </w:rPr>
  </w:style>
  <w:style w:type="table" w:styleId="GridTable1Light-Accent5">
    <w:name w:val="Grid Table 1 Light Accent 5"/>
    <w:basedOn w:val="TableNormal"/>
    <w:uiPriority w:val="46"/>
    <w:rsid w:val="00C556C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rPr>
      <w:hidden/>
    </w:trPr>
    <w:tblStylePr w:type="firstRow">
      <w:rPr>
        <w:b/>
        <w:bCs/>
      </w:rPr>
      <w:tblPr/>
      <w:trPr>
        <w:hidden/>
      </w:trPr>
      <w:tcPr>
        <w:tcBorders>
          <w:bottom w:val="single" w:sz="12" w:space="0" w:color="92CDDC" w:themeColor="accent5" w:themeTint="99"/>
        </w:tcBorders>
      </w:tcPr>
    </w:tblStylePr>
    <w:tblStylePr w:type="lastRow">
      <w:rPr>
        <w:b/>
        <w:bCs/>
      </w:rPr>
      <w:tblPr/>
      <w:trPr>
        <w:hidden/>
      </w:trPr>
      <w:tcPr>
        <w:tcBorders>
          <w:top w:val="double" w:sz="2" w:space="0" w:color="92CDDC" w:themeColor="accent5"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locked/>
    <w:rsid w:val="000E03B8"/>
    <w:rPr>
      <w:sz w:val="16"/>
      <w:szCs w:val="16"/>
    </w:rPr>
  </w:style>
  <w:style w:type="paragraph" w:styleId="CommentText">
    <w:name w:val="annotation text"/>
    <w:basedOn w:val="Normal"/>
    <w:link w:val="CommentTextChar"/>
    <w:uiPriority w:val="99"/>
    <w:semiHidden/>
    <w:unhideWhenUsed/>
    <w:locked/>
    <w:rsid w:val="000E03B8"/>
  </w:style>
  <w:style w:type="character" w:customStyle="1" w:styleId="CommentTextChar">
    <w:name w:val="Comment Text Char"/>
    <w:basedOn w:val="DefaultParagraphFont"/>
    <w:link w:val="CommentText"/>
    <w:uiPriority w:val="99"/>
    <w:semiHidden/>
    <w:rsid w:val="000E03B8"/>
    <w:rPr>
      <w:rFonts w:ascii="Tahoma" w:hAnsi="Tahoma" w:cs="Tahoma"/>
      <w:sz w:val="20"/>
      <w:szCs w:val="20"/>
      <w:lang w:eastAsia="en-US"/>
    </w:rPr>
  </w:style>
  <w:style w:type="paragraph" w:styleId="CommentSubject">
    <w:name w:val="annotation subject"/>
    <w:basedOn w:val="CommentText"/>
    <w:next w:val="CommentText"/>
    <w:link w:val="CommentSubjectChar"/>
    <w:uiPriority w:val="99"/>
    <w:semiHidden/>
    <w:unhideWhenUsed/>
    <w:locked/>
    <w:rsid w:val="000E03B8"/>
    <w:rPr>
      <w:b/>
      <w:bCs/>
    </w:rPr>
  </w:style>
  <w:style w:type="character" w:customStyle="1" w:styleId="CommentSubjectChar">
    <w:name w:val="Comment Subject Char"/>
    <w:basedOn w:val="CommentTextChar"/>
    <w:link w:val="CommentSubject"/>
    <w:uiPriority w:val="99"/>
    <w:semiHidden/>
    <w:rsid w:val="000E03B8"/>
    <w:rPr>
      <w:rFonts w:ascii="Tahoma" w:hAnsi="Tahoma" w:cs="Tahoma"/>
      <w:b/>
      <w:bCs/>
      <w:sz w:val="20"/>
      <w:szCs w:val="20"/>
      <w:lang w:eastAsia="en-US"/>
    </w:rPr>
  </w:style>
  <w:style w:type="paragraph" w:styleId="NormalWeb">
    <w:name w:val="Normal (Web)"/>
    <w:basedOn w:val="Normal"/>
    <w:uiPriority w:val="99"/>
    <w:semiHidden/>
    <w:unhideWhenUsed/>
    <w:locked/>
    <w:rsid w:val="00A251AA"/>
    <w:pPr>
      <w:spacing w:before="100" w:beforeAutospacing="1" w:after="100" w:afterAutospacing="1"/>
    </w:pPr>
    <w:rPr>
      <w:rFonts w:ascii="Times New Roman" w:eastAsiaTheme="minorEastAsia" w:hAnsi="Times New Roman" w:cs="Times New Roman"/>
      <w:sz w:val="24"/>
      <w:szCs w:val="24"/>
    </w:rPr>
  </w:style>
  <w:style w:type="paragraph" w:styleId="Caption">
    <w:name w:val="caption"/>
    <w:basedOn w:val="Normal"/>
    <w:next w:val="Normal"/>
    <w:unhideWhenUsed/>
    <w:qFormat/>
    <w:rsid w:val="00A251A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40065">
      <w:bodyDiv w:val="1"/>
      <w:marLeft w:val="0"/>
      <w:marRight w:val="0"/>
      <w:marTop w:val="0"/>
      <w:marBottom w:val="0"/>
      <w:divBdr>
        <w:top w:val="none" w:sz="0" w:space="0" w:color="auto"/>
        <w:left w:val="none" w:sz="0" w:space="0" w:color="auto"/>
        <w:bottom w:val="none" w:sz="0" w:space="0" w:color="auto"/>
        <w:right w:val="none" w:sz="0" w:space="0" w:color="auto"/>
      </w:divBdr>
    </w:div>
    <w:div w:id="65998130">
      <w:bodyDiv w:val="1"/>
      <w:marLeft w:val="0"/>
      <w:marRight w:val="0"/>
      <w:marTop w:val="0"/>
      <w:marBottom w:val="0"/>
      <w:divBdr>
        <w:top w:val="none" w:sz="0" w:space="0" w:color="auto"/>
        <w:left w:val="none" w:sz="0" w:space="0" w:color="auto"/>
        <w:bottom w:val="none" w:sz="0" w:space="0" w:color="auto"/>
        <w:right w:val="none" w:sz="0" w:space="0" w:color="auto"/>
      </w:divBdr>
    </w:div>
    <w:div w:id="123425041">
      <w:bodyDiv w:val="1"/>
      <w:marLeft w:val="0"/>
      <w:marRight w:val="0"/>
      <w:marTop w:val="0"/>
      <w:marBottom w:val="0"/>
      <w:divBdr>
        <w:top w:val="none" w:sz="0" w:space="0" w:color="auto"/>
        <w:left w:val="none" w:sz="0" w:space="0" w:color="auto"/>
        <w:bottom w:val="none" w:sz="0" w:space="0" w:color="auto"/>
        <w:right w:val="none" w:sz="0" w:space="0" w:color="auto"/>
      </w:divBdr>
    </w:div>
    <w:div w:id="184515049">
      <w:bodyDiv w:val="1"/>
      <w:marLeft w:val="0"/>
      <w:marRight w:val="0"/>
      <w:marTop w:val="0"/>
      <w:marBottom w:val="0"/>
      <w:divBdr>
        <w:top w:val="none" w:sz="0" w:space="0" w:color="auto"/>
        <w:left w:val="none" w:sz="0" w:space="0" w:color="auto"/>
        <w:bottom w:val="none" w:sz="0" w:space="0" w:color="auto"/>
        <w:right w:val="none" w:sz="0" w:space="0" w:color="auto"/>
      </w:divBdr>
    </w:div>
    <w:div w:id="191959579">
      <w:bodyDiv w:val="1"/>
      <w:marLeft w:val="0"/>
      <w:marRight w:val="0"/>
      <w:marTop w:val="0"/>
      <w:marBottom w:val="0"/>
      <w:divBdr>
        <w:top w:val="none" w:sz="0" w:space="0" w:color="auto"/>
        <w:left w:val="none" w:sz="0" w:space="0" w:color="auto"/>
        <w:bottom w:val="none" w:sz="0" w:space="0" w:color="auto"/>
        <w:right w:val="none" w:sz="0" w:space="0" w:color="auto"/>
      </w:divBdr>
    </w:div>
    <w:div w:id="215511129">
      <w:bodyDiv w:val="1"/>
      <w:marLeft w:val="0"/>
      <w:marRight w:val="0"/>
      <w:marTop w:val="0"/>
      <w:marBottom w:val="0"/>
      <w:divBdr>
        <w:top w:val="none" w:sz="0" w:space="0" w:color="auto"/>
        <w:left w:val="none" w:sz="0" w:space="0" w:color="auto"/>
        <w:bottom w:val="none" w:sz="0" w:space="0" w:color="auto"/>
        <w:right w:val="none" w:sz="0" w:space="0" w:color="auto"/>
      </w:divBdr>
    </w:div>
    <w:div w:id="333997959">
      <w:bodyDiv w:val="1"/>
      <w:marLeft w:val="0"/>
      <w:marRight w:val="0"/>
      <w:marTop w:val="0"/>
      <w:marBottom w:val="0"/>
      <w:divBdr>
        <w:top w:val="none" w:sz="0" w:space="0" w:color="auto"/>
        <w:left w:val="none" w:sz="0" w:space="0" w:color="auto"/>
        <w:bottom w:val="none" w:sz="0" w:space="0" w:color="auto"/>
        <w:right w:val="none" w:sz="0" w:space="0" w:color="auto"/>
      </w:divBdr>
    </w:div>
    <w:div w:id="494956967">
      <w:bodyDiv w:val="1"/>
      <w:marLeft w:val="0"/>
      <w:marRight w:val="0"/>
      <w:marTop w:val="0"/>
      <w:marBottom w:val="0"/>
      <w:divBdr>
        <w:top w:val="none" w:sz="0" w:space="0" w:color="auto"/>
        <w:left w:val="none" w:sz="0" w:space="0" w:color="auto"/>
        <w:bottom w:val="none" w:sz="0" w:space="0" w:color="auto"/>
        <w:right w:val="none" w:sz="0" w:space="0" w:color="auto"/>
      </w:divBdr>
    </w:div>
    <w:div w:id="579287944">
      <w:bodyDiv w:val="1"/>
      <w:marLeft w:val="0"/>
      <w:marRight w:val="0"/>
      <w:marTop w:val="0"/>
      <w:marBottom w:val="0"/>
      <w:divBdr>
        <w:top w:val="none" w:sz="0" w:space="0" w:color="auto"/>
        <w:left w:val="none" w:sz="0" w:space="0" w:color="auto"/>
        <w:bottom w:val="none" w:sz="0" w:space="0" w:color="auto"/>
        <w:right w:val="none" w:sz="0" w:space="0" w:color="auto"/>
      </w:divBdr>
    </w:div>
    <w:div w:id="622466696">
      <w:bodyDiv w:val="1"/>
      <w:marLeft w:val="0"/>
      <w:marRight w:val="0"/>
      <w:marTop w:val="0"/>
      <w:marBottom w:val="0"/>
      <w:divBdr>
        <w:top w:val="none" w:sz="0" w:space="0" w:color="auto"/>
        <w:left w:val="none" w:sz="0" w:space="0" w:color="auto"/>
        <w:bottom w:val="none" w:sz="0" w:space="0" w:color="auto"/>
        <w:right w:val="none" w:sz="0" w:space="0" w:color="auto"/>
      </w:divBdr>
    </w:div>
    <w:div w:id="669718573">
      <w:bodyDiv w:val="1"/>
      <w:marLeft w:val="0"/>
      <w:marRight w:val="0"/>
      <w:marTop w:val="0"/>
      <w:marBottom w:val="0"/>
      <w:divBdr>
        <w:top w:val="none" w:sz="0" w:space="0" w:color="auto"/>
        <w:left w:val="none" w:sz="0" w:space="0" w:color="auto"/>
        <w:bottom w:val="none" w:sz="0" w:space="0" w:color="auto"/>
        <w:right w:val="none" w:sz="0" w:space="0" w:color="auto"/>
      </w:divBdr>
    </w:div>
    <w:div w:id="670568711">
      <w:bodyDiv w:val="1"/>
      <w:marLeft w:val="0"/>
      <w:marRight w:val="0"/>
      <w:marTop w:val="0"/>
      <w:marBottom w:val="0"/>
      <w:divBdr>
        <w:top w:val="none" w:sz="0" w:space="0" w:color="auto"/>
        <w:left w:val="none" w:sz="0" w:space="0" w:color="auto"/>
        <w:bottom w:val="none" w:sz="0" w:space="0" w:color="auto"/>
        <w:right w:val="none" w:sz="0" w:space="0" w:color="auto"/>
      </w:divBdr>
    </w:div>
    <w:div w:id="704403906">
      <w:bodyDiv w:val="1"/>
      <w:marLeft w:val="0"/>
      <w:marRight w:val="0"/>
      <w:marTop w:val="0"/>
      <w:marBottom w:val="0"/>
      <w:divBdr>
        <w:top w:val="none" w:sz="0" w:space="0" w:color="auto"/>
        <w:left w:val="none" w:sz="0" w:space="0" w:color="auto"/>
        <w:bottom w:val="none" w:sz="0" w:space="0" w:color="auto"/>
        <w:right w:val="none" w:sz="0" w:space="0" w:color="auto"/>
      </w:divBdr>
    </w:div>
    <w:div w:id="729814532">
      <w:bodyDiv w:val="1"/>
      <w:marLeft w:val="0"/>
      <w:marRight w:val="0"/>
      <w:marTop w:val="0"/>
      <w:marBottom w:val="0"/>
      <w:divBdr>
        <w:top w:val="none" w:sz="0" w:space="0" w:color="auto"/>
        <w:left w:val="none" w:sz="0" w:space="0" w:color="auto"/>
        <w:bottom w:val="none" w:sz="0" w:space="0" w:color="auto"/>
        <w:right w:val="none" w:sz="0" w:space="0" w:color="auto"/>
      </w:divBdr>
    </w:div>
    <w:div w:id="744759659">
      <w:bodyDiv w:val="1"/>
      <w:marLeft w:val="0"/>
      <w:marRight w:val="0"/>
      <w:marTop w:val="0"/>
      <w:marBottom w:val="0"/>
      <w:divBdr>
        <w:top w:val="none" w:sz="0" w:space="0" w:color="auto"/>
        <w:left w:val="none" w:sz="0" w:space="0" w:color="auto"/>
        <w:bottom w:val="none" w:sz="0" w:space="0" w:color="auto"/>
        <w:right w:val="none" w:sz="0" w:space="0" w:color="auto"/>
      </w:divBdr>
    </w:div>
    <w:div w:id="826628589">
      <w:bodyDiv w:val="1"/>
      <w:marLeft w:val="0"/>
      <w:marRight w:val="0"/>
      <w:marTop w:val="0"/>
      <w:marBottom w:val="0"/>
      <w:divBdr>
        <w:top w:val="none" w:sz="0" w:space="0" w:color="auto"/>
        <w:left w:val="none" w:sz="0" w:space="0" w:color="auto"/>
        <w:bottom w:val="none" w:sz="0" w:space="0" w:color="auto"/>
        <w:right w:val="none" w:sz="0" w:space="0" w:color="auto"/>
      </w:divBdr>
    </w:div>
    <w:div w:id="835219936">
      <w:bodyDiv w:val="1"/>
      <w:marLeft w:val="0"/>
      <w:marRight w:val="0"/>
      <w:marTop w:val="0"/>
      <w:marBottom w:val="0"/>
      <w:divBdr>
        <w:top w:val="none" w:sz="0" w:space="0" w:color="auto"/>
        <w:left w:val="none" w:sz="0" w:space="0" w:color="auto"/>
        <w:bottom w:val="none" w:sz="0" w:space="0" w:color="auto"/>
        <w:right w:val="none" w:sz="0" w:space="0" w:color="auto"/>
      </w:divBdr>
    </w:div>
    <w:div w:id="837383027">
      <w:bodyDiv w:val="1"/>
      <w:marLeft w:val="0"/>
      <w:marRight w:val="0"/>
      <w:marTop w:val="0"/>
      <w:marBottom w:val="0"/>
      <w:divBdr>
        <w:top w:val="none" w:sz="0" w:space="0" w:color="auto"/>
        <w:left w:val="none" w:sz="0" w:space="0" w:color="auto"/>
        <w:bottom w:val="none" w:sz="0" w:space="0" w:color="auto"/>
        <w:right w:val="none" w:sz="0" w:space="0" w:color="auto"/>
      </w:divBdr>
    </w:div>
    <w:div w:id="847712828">
      <w:bodyDiv w:val="1"/>
      <w:marLeft w:val="0"/>
      <w:marRight w:val="0"/>
      <w:marTop w:val="0"/>
      <w:marBottom w:val="0"/>
      <w:divBdr>
        <w:top w:val="none" w:sz="0" w:space="0" w:color="auto"/>
        <w:left w:val="none" w:sz="0" w:space="0" w:color="auto"/>
        <w:bottom w:val="none" w:sz="0" w:space="0" w:color="auto"/>
        <w:right w:val="none" w:sz="0" w:space="0" w:color="auto"/>
      </w:divBdr>
    </w:div>
    <w:div w:id="950086734">
      <w:bodyDiv w:val="1"/>
      <w:marLeft w:val="0"/>
      <w:marRight w:val="0"/>
      <w:marTop w:val="0"/>
      <w:marBottom w:val="0"/>
      <w:divBdr>
        <w:top w:val="none" w:sz="0" w:space="0" w:color="auto"/>
        <w:left w:val="none" w:sz="0" w:space="0" w:color="auto"/>
        <w:bottom w:val="none" w:sz="0" w:space="0" w:color="auto"/>
        <w:right w:val="none" w:sz="0" w:space="0" w:color="auto"/>
      </w:divBdr>
    </w:div>
    <w:div w:id="991788880">
      <w:bodyDiv w:val="1"/>
      <w:marLeft w:val="0"/>
      <w:marRight w:val="0"/>
      <w:marTop w:val="0"/>
      <w:marBottom w:val="0"/>
      <w:divBdr>
        <w:top w:val="none" w:sz="0" w:space="0" w:color="auto"/>
        <w:left w:val="none" w:sz="0" w:space="0" w:color="auto"/>
        <w:bottom w:val="none" w:sz="0" w:space="0" w:color="auto"/>
        <w:right w:val="none" w:sz="0" w:space="0" w:color="auto"/>
      </w:divBdr>
    </w:div>
    <w:div w:id="997460559">
      <w:bodyDiv w:val="1"/>
      <w:marLeft w:val="0"/>
      <w:marRight w:val="0"/>
      <w:marTop w:val="0"/>
      <w:marBottom w:val="0"/>
      <w:divBdr>
        <w:top w:val="none" w:sz="0" w:space="0" w:color="auto"/>
        <w:left w:val="none" w:sz="0" w:space="0" w:color="auto"/>
        <w:bottom w:val="none" w:sz="0" w:space="0" w:color="auto"/>
        <w:right w:val="none" w:sz="0" w:space="0" w:color="auto"/>
      </w:divBdr>
    </w:div>
    <w:div w:id="1011878972">
      <w:bodyDiv w:val="1"/>
      <w:marLeft w:val="0"/>
      <w:marRight w:val="0"/>
      <w:marTop w:val="0"/>
      <w:marBottom w:val="0"/>
      <w:divBdr>
        <w:top w:val="none" w:sz="0" w:space="0" w:color="auto"/>
        <w:left w:val="none" w:sz="0" w:space="0" w:color="auto"/>
        <w:bottom w:val="none" w:sz="0" w:space="0" w:color="auto"/>
        <w:right w:val="none" w:sz="0" w:space="0" w:color="auto"/>
      </w:divBdr>
    </w:div>
    <w:div w:id="1060790109">
      <w:bodyDiv w:val="1"/>
      <w:marLeft w:val="0"/>
      <w:marRight w:val="0"/>
      <w:marTop w:val="0"/>
      <w:marBottom w:val="0"/>
      <w:divBdr>
        <w:top w:val="none" w:sz="0" w:space="0" w:color="auto"/>
        <w:left w:val="none" w:sz="0" w:space="0" w:color="auto"/>
        <w:bottom w:val="none" w:sz="0" w:space="0" w:color="auto"/>
        <w:right w:val="none" w:sz="0" w:space="0" w:color="auto"/>
      </w:divBdr>
    </w:div>
    <w:div w:id="1116411631">
      <w:bodyDiv w:val="1"/>
      <w:marLeft w:val="0"/>
      <w:marRight w:val="0"/>
      <w:marTop w:val="0"/>
      <w:marBottom w:val="0"/>
      <w:divBdr>
        <w:top w:val="none" w:sz="0" w:space="0" w:color="auto"/>
        <w:left w:val="none" w:sz="0" w:space="0" w:color="auto"/>
        <w:bottom w:val="none" w:sz="0" w:space="0" w:color="auto"/>
        <w:right w:val="none" w:sz="0" w:space="0" w:color="auto"/>
      </w:divBdr>
    </w:div>
    <w:div w:id="1124957396">
      <w:bodyDiv w:val="1"/>
      <w:marLeft w:val="0"/>
      <w:marRight w:val="0"/>
      <w:marTop w:val="0"/>
      <w:marBottom w:val="0"/>
      <w:divBdr>
        <w:top w:val="none" w:sz="0" w:space="0" w:color="auto"/>
        <w:left w:val="none" w:sz="0" w:space="0" w:color="auto"/>
        <w:bottom w:val="none" w:sz="0" w:space="0" w:color="auto"/>
        <w:right w:val="none" w:sz="0" w:space="0" w:color="auto"/>
      </w:divBdr>
    </w:div>
    <w:div w:id="1214804324">
      <w:bodyDiv w:val="1"/>
      <w:marLeft w:val="0"/>
      <w:marRight w:val="0"/>
      <w:marTop w:val="0"/>
      <w:marBottom w:val="0"/>
      <w:divBdr>
        <w:top w:val="none" w:sz="0" w:space="0" w:color="auto"/>
        <w:left w:val="none" w:sz="0" w:space="0" w:color="auto"/>
        <w:bottom w:val="none" w:sz="0" w:space="0" w:color="auto"/>
        <w:right w:val="none" w:sz="0" w:space="0" w:color="auto"/>
      </w:divBdr>
    </w:div>
    <w:div w:id="1248616018">
      <w:bodyDiv w:val="1"/>
      <w:marLeft w:val="0"/>
      <w:marRight w:val="0"/>
      <w:marTop w:val="0"/>
      <w:marBottom w:val="0"/>
      <w:divBdr>
        <w:top w:val="none" w:sz="0" w:space="0" w:color="auto"/>
        <w:left w:val="none" w:sz="0" w:space="0" w:color="auto"/>
        <w:bottom w:val="none" w:sz="0" w:space="0" w:color="auto"/>
        <w:right w:val="none" w:sz="0" w:space="0" w:color="auto"/>
      </w:divBdr>
    </w:div>
    <w:div w:id="1294171539">
      <w:bodyDiv w:val="1"/>
      <w:marLeft w:val="0"/>
      <w:marRight w:val="0"/>
      <w:marTop w:val="0"/>
      <w:marBottom w:val="0"/>
      <w:divBdr>
        <w:top w:val="none" w:sz="0" w:space="0" w:color="auto"/>
        <w:left w:val="none" w:sz="0" w:space="0" w:color="auto"/>
        <w:bottom w:val="none" w:sz="0" w:space="0" w:color="auto"/>
        <w:right w:val="none" w:sz="0" w:space="0" w:color="auto"/>
      </w:divBdr>
    </w:div>
    <w:div w:id="1295675257">
      <w:bodyDiv w:val="1"/>
      <w:marLeft w:val="0"/>
      <w:marRight w:val="0"/>
      <w:marTop w:val="0"/>
      <w:marBottom w:val="0"/>
      <w:divBdr>
        <w:top w:val="none" w:sz="0" w:space="0" w:color="auto"/>
        <w:left w:val="none" w:sz="0" w:space="0" w:color="auto"/>
        <w:bottom w:val="none" w:sz="0" w:space="0" w:color="auto"/>
        <w:right w:val="none" w:sz="0" w:space="0" w:color="auto"/>
      </w:divBdr>
    </w:div>
    <w:div w:id="1424571041">
      <w:bodyDiv w:val="1"/>
      <w:marLeft w:val="0"/>
      <w:marRight w:val="0"/>
      <w:marTop w:val="0"/>
      <w:marBottom w:val="0"/>
      <w:divBdr>
        <w:top w:val="none" w:sz="0" w:space="0" w:color="auto"/>
        <w:left w:val="none" w:sz="0" w:space="0" w:color="auto"/>
        <w:bottom w:val="none" w:sz="0" w:space="0" w:color="auto"/>
        <w:right w:val="none" w:sz="0" w:space="0" w:color="auto"/>
      </w:divBdr>
    </w:div>
    <w:div w:id="1595236993">
      <w:bodyDiv w:val="1"/>
      <w:marLeft w:val="0"/>
      <w:marRight w:val="0"/>
      <w:marTop w:val="0"/>
      <w:marBottom w:val="0"/>
      <w:divBdr>
        <w:top w:val="none" w:sz="0" w:space="0" w:color="auto"/>
        <w:left w:val="none" w:sz="0" w:space="0" w:color="auto"/>
        <w:bottom w:val="none" w:sz="0" w:space="0" w:color="auto"/>
        <w:right w:val="none" w:sz="0" w:space="0" w:color="auto"/>
      </w:divBdr>
    </w:div>
    <w:div w:id="1609577823">
      <w:bodyDiv w:val="1"/>
      <w:marLeft w:val="0"/>
      <w:marRight w:val="0"/>
      <w:marTop w:val="0"/>
      <w:marBottom w:val="0"/>
      <w:divBdr>
        <w:top w:val="none" w:sz="0" w:space="0" w:color="auto"/>
        <w:left w:val="none" w:sz="0" w:space="0" w:color="auto"/>
        <w:bottom w:val="none" w:sz="0" w:space="0" w:color="auto"/>
        <w:right w:val="none" w:sz="0" w:space="0" w:color="auto"/>
      </w:divBdr>
    </w:div>
    <w:div w:id="1614164352">
      <w:bodyDiv w:val="1"/>
      <w:marLeft w:val="0"/>
      <w:marRight w:val="0"/>
      <w:marTop w:val="0"/>
      <w:marBottom w:val="0"/>
      <w:divBdr>
        <w:top w:val="none" w:sz="0" w:space="0" w:color="auto"/>
        <w:left w:val="none" w:sz="0" w:space="0" w:color="auto"/>
        <w:bottom w:val="none" w:sz="0" w:space="0" w:color="auto"/>
        <w:right w:val="none" w:sz="0" w:space="0" w:color="auto"/>
      </w:divBdr>
    </w:div>
    <w:div w:id="1716002015">
      <w:bodyDiv w:val="1"/>
      <w:marLeft w:val="0"/>
      <w:marRight w:val="0"/>
      <w:marTop w:val="0"/>
      <w:marBottom w:val="0"/>
      <w:divBdr>
        <w:top w:val="none" w:sz="0" w:space="0" w:color="auto"/>
        <w:left w:val="none" w:sz="0" w:space="0" w:color="auto"/>
        <w:bottom w:val="none" w:sz="0" w:space="0" w:color="auto"/>
        <w:right w:val="none" w:sz="0" w:space="0" w:color="auto"/>
      </w:divBdr>
    </w:div>
    <w:div w:id="1720398594">
      <w:bodyDiv w:val="1"/>
      <w:marLeft w:val="0"/>
      <w:marRight w:val="0"/>
      <w:marTop w:val="0"/>
      <w:marBottom w:val="0"/>
      <w:divBdr>
        <w:top w:val="none" w:sz="0" w:space="0" w:color="auto"/>
        <w:left w:val="none" w:sz="0" w:space="0" w:color="auto"/>
        <w:bottom w:val="none" w:sz="0" w:space="0" w:color="auto"/>
        <w:right w:val="none" w:sz="0" w:space="0" w:color="auto"/>
      </w:divBdr>
    </w:div>
    <w:div w:id="1737387556">
      <w:bodyDiv w:val="1"/>
      <w:marLeft w:val="0"/>
      <w:marRight w:val="0"/>
      <w:marTop w:val="0"/>
      <w:marBottom w:val="0"/>
      <w:divBdr>
        <w:top w:val="none" w:sz="0" w:space="0" w:color="auto"/>
        <w:left w:val="none" w:sz="0" w:space="0" w:color="auto"/>
        <w:bottom w:val="none" w:sz="0" w:space="0" w:color="auto"/>
        <w:right w:val="none" w:sz="0" w:space="0" w:color="auto"/>
      </w:divBdr>
    </w:div>
    <w:div w:id="1790737681">
      <w:bodyDiv w:val="1"/>
      <w:marLeft w:val="0"/>
      <w:marRight w:val="0"/>
      <w:marTop w:val="0"/>
      <w:marBottom w:val="0"/>
      <w:divBdr>
        <w:top w:val="none" w:sz="0" w:space="0" w:color="auto"/>
        <w:left w:val="none" w:sz="0" w:space="0" w:color="auto"/>
        <w:bottom w:val="none" w:sz="0" w:space="0" w:color="auto"/>
        <w:right w:val="none" w:sz="0" w:space="0" w:color="auto"/>
      </w:divBdr>
    </w:div>
    <w:div w:id="1862936031">
      <w:bodyDiv w:val="1"/>
      <w:marLeft w:val="0"/>
      <w:marRight w:val="0"/>
      <w:marTop w:val="0"/>
      <w:marBottom w:val="0"/>
      <w:divBdr>
        <w:top w:val="none" w:sz="0" w:space="0" w:color="auto"/>
        <w:left w:val="none" w:sz="0" w:space="0" w:color="auto"/>
        <w:bottom w:val="none" w:sz="0" w:space="0" w:color="auto"/>
        <w:right w:val="none" w:sz="0" w:space="0" w:color="auto"/>
      </w:divBdr>
    </w:div>
    <w:div w:id="1876696494">
      <w:bodyDiv w:val="1"/>
      <w:marLeft w:val="0"/>
      <w:marRight w:val="0"/>
      <w:marTop w:val="0"/>
      <w:marBottom w:val="0"/>
      <w:divBdr>
        <w:top w:val="none" w:sz="0" w:space="0" w:color="auto"/>
        <w:left w:val="none" w:sz="0" w:space="0" w:color="auto"/>
        <w:bottom w:val="none" w:sz="0" w:space="0" w:color="auto"/>
        <w:right w:val="none" w:sz="0" w:space="0" w:color="auto"/>
      </w:divBdr>
    </w:div>
    <w:div w:id="1997220794">
      <w:bodyDiv w:val="1"/>
      <w:marLeft w:val="0"/>
      <w:marRight w:val="0"/>
      <w:marTop w:val="0"/>
      <w:marBottom w:val="0"/>
      <w:divBdr>
        <w:top w:val="none" w:sz="0" w:space="0" w:color="auto"/>
        <w:left w:val="none" w:sz="0" w:space="0" w:color="auto"/>
        <w:bottom w:val="none" w:sz="0" w:space="0" w:color="auto"/>
        <w:right w:val="none" w:sz="0" w:space="0" w:color="auto"/>
      </w:divBdr>
    </w:div>
    <w:div w:id="2050064042">
      <w:bodyDiv w:val="1"/>
      <w:marLeft w:val="0"/>
      <w:marRight w:val="0"/>
      <w:marTop w:val="0"/>
      <w:marBottom w:val="0"/>
      <w:divBdr>
        <w:top w:val="none" w:sz="0" w:space="0" w:color="auto"/>
        <w:left w:val="none" w:sz="0" w:space="0" w:color="auto"/>
        <w:bottom w:val="none" w:sz="0" w:space="0" w:color="auto"/>
        <w:right w:val="none" w:sz="0" w:space="0" w:color="auto"/>
      </w:divBdr>
    </w:div>
    <w:div w:id="2067102634">
      <w:bodyDiv w:val="1"/>
      <w:marLeft w:val="0"/>
      <w:marRight w:val="0"/>
      <w:marTop w:val="0"/>
      <w:marBottom w:val="0"/>
      <w:divBdr>
        <w:top w:val="none" w:sz="0" w:space="0" w:color="auto"/>
        <w:left w:val="none" w:sz="0" w:space="0" w:color="auto"/>
        <w:bottom w:val="none" w:sz="0" w:space="0" w:color="auto"/>
        <w:right w:val="none" w:sz="0" w:space="0" w:color="auto"/>
      </w:divBdr>
    </w:div>
    <w:div w:id="2087605300">
      <w:bodyDiv w:val="1"/>
      <w:marLeft w:val="0"/>
      <w:marRight w:val="0"/>
      <w:marTop w:val="0"/>
      <w:marBottom w:val="0"/>
      <w:divBdr>
        <w:top w:val="none" w:sz="0" w:space="0" w:color="auto"/>
        <w:left w:val="none" w:sz="0" w:space="0" w:color="auto"/>
        <w:bottom w:val="none" w:sz="0" w:space="0" w:color="auto"/>
        <w:right w:val="none" w:sz="0" w:space="0" w:color="auto"/>
      </w:divBdr>
    </w:div>
    <w:div w:id="210229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6/09/relationships/commentsIds" Target="commentsId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BCCF6-F2CC-4422-9997-646D84633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3298</Words>
  <Characters>18799</Characters>
  <Application>Microsoft Office Word</Application>
  <DocSecurity>0</DocSecurity>
  <Lines>156</Lines>
  <Paragraphs>44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LinksUpToDate>false</LinksUpToDate>
  <CharactersWithSpaces>22053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2018-05-24T19:50:00Z</dcterms:created>
  <dcterms:modified xsi:type="dcterms:W3CDTF">2018-05-25T14:24:00Z</dcterms:modified>
</cp:coreProperties>
</file>